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E1E05B" w14:textId="77777777" w:rsidR="006215B1" w:rsidRPr="00736FD5" w:rsidRDefault="00054183">
      <w:pPr>
        <w:pStyle w:val="normal0"/>
        <w:jc w:val="center"/>
        <w:rPr>
          <w:rFonts w:ascii="Times New Roman" w:eastAsia="Calibri" w:hAnsi="Times New Roman" w:cs="Times New Roman"/>
          <w:b/>
        </w:rPr>
      </w:pPr>
      <w:r w:rsidRPr="00736FD5">
        <w:rPr>
          <w:rFonts w:ascii="Times New Roman" w:eastAsia="Calibri" w:hAnsi="Times New Roman" w:cs="Times New Roman"/>
          <w:b/>
        </w:rPr>
        <w:t>EARLY DETECTION OF AGGRESSIVE CANCER USING LONGITUDINAL BIOMARKER MEASUREMENTS</w:t>
      </w:r>
    </w:p>
    <w:p w14:paraId="3E68DDA6" w14:textId="77777777" w:rsidR="006215B1" w:rsidRPr="00736FD5" w:rsidRDefault="006215B1">
      <w:pPr>
        <w:pStyle w:val="normal0"/>
        <w:rPr>
          <w:rFonts w:ascii="Times New Roman" w:eastAsia="Calibri" w:hAnsi="Times New Roman" w:cs="Times New Roman"/>
          <w:b/>
        </w:rPr>
      </w:pPr>
      <w:bookmarkStart w:id="0" w:name="_GoBack"/>
      <w:bookmarkEnd w:id="0"/>
    </w:p>
    <w:p w14:paraId="580BF3EF" w14:textId="77777777" w:rsidR="006215B1" w:rsidRPr="00736FD5" w:rsidRDefault="00736FD5">
      <w:pPr>
        <w:pStyle w:val="normal0"/>
        <w:rPr>
          <w:rFonts w:ascii="Times New Roman" w:eastAsia="Calibri" w:hAnsi="Times New Roman" w:cs="Times New Roman"/>
          <w:b/>
        </w:rPr>
      </w:pPr>
      <w:r>
        <w:rPr>
          <w:rFonts w:ascii="Times New Roman" w:eastAsia="Calibri" w:hAnsi="Times New Roman" w:cs="Times New Roman"/>
          <w:b/>
        </w:rPr>
        <w:t>Introduction</w:t>
      </w:r>
    </w:p>
    <w:p w14:paraId="5D99EE5D"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In cancer diagnosis, timing is of the essence. When cancer cells become increasingly heterogeneous</w:t>
      </w:r>
      <w:r w:rsidR="001C0BAC" w:rsidRPr="00736FD5">
        <w:rPr>
          <w:rFonts w:ascii="Times New Roman" w:eastAsia="Calibri" w:hAnsi="Times New Roman" w:cs="Times New Roman"/>
        </w:rPr>
        <w:t xml:space="preserve">, they become more likely to </w:t>
      </w:r>
      <w:r w:rsidRPr="00736FD5">
        <w:rPr>
          <w:rFonts w:ascii="Times New Roman" w:eastAsia="Calibri" w:hAnsi="Times New Roman" w:cs="Times New Roman"/>
        </w:rPr>
        <w:t xml:space="preserve">metastasize, invading other parts of the body and rendering effective treatment more difficult. </w:t>
      </w:r>
      <w:r w:rsidR="001C0BAC" w:rsidRPr="00736FD5">
        <w:rPr>
          <w:rFonts w:ascii="Times New Roman" w:eastAsia="Calibri" w:hAnsi="Times New Roman" w:cs="Times New Roman"/>
        </w:rPr>
        <w:t>Cancer</w:t>
      </w:r>
      <w:r w:rsidRPr="00736FD5">
        <w:rPr>
          <w:rFonts w:ascii="Times New Roman" w:eastAsia="Calibri" w:hAnsi="Times New Roman" w:cs="Times New Roman"/>
        </w:rPr>
        <w:t xml:space="preserve"> cells release various biomarkers such as nucleic acids and proteins </w:t>
      </w:r>
      <w:r w:rsidR="002B106D" w:rsidRPr="00736FD5">
        <w:rPr>
          <w:rFonts w:ascii="Times New Roman" w:eastAsia="Calibri" w:hAnsi="Times New Roman" w:cs="Times New Roman"/>
        </w:rPr>
        <w:t xml:space="preserve">into the blood </w:t>
      </w:r>
      <w:r w:rsidRPr="00736FD5">
        <w:rPr>
          <w:rFonts w:ascii="Times New Roman" w:eastAsia="Calibri" w:hAnsi="Times New Roman" w:cs="Times New Roman"/>
          <w:color w:val="0000FF"/>
        </w:rPr>
        <w:t>[1]</w:t>
      </w:r>
      <w:r w:rsidRPr="00736FD5">
        <w:rPr>
          <w:rFonts w:ascii="Times New Roman" w:eastAsia="Calibri" w:hAnsi="Times New Roman" w:cs="Times New Roman"/>
        </w:rPr>
        <w:t>, many of which can be analyzed to detect cancerous growths at an early stage. A number of biomarkers are released by both healthy and cancerous cells, and when a cancer begins to develop the corresponding biomarker level</w:t>
      </w:r>
      <w:r w:rsidR="002B106D" w:rsidRPr="00736FD5">
        <w:rPr>
          <w:rFonts w:ascii="Times New Roman" w:eastAsia="Calibri" w:hAnsi="Times New Roman" w:cs="Times New Roman"/>
        </w:rPr>
        <w:t>s</w:t>
      </w:r>
      <w:r w:rsidRPr="00736FD5">
        <w:rPr>
          <w:rFonts w:ascii="Times New Roman" w:eastAsia="Calibri" w:hAnsi="Times New Roman" w:cs="Times New Roman"/>
        </w:rPr>
        <w:t xml:space="preserve"> deviates from a healthy baseline concentration and grows at a rate proportional to tumor growth </w:t>
      </w:r>
      <w:r w:rsidRPr="00736FD5">
        <w:rPr>
          <w:rFonts w:ascii="Times New Roman" w:eastAsia="Calibri" w:hAnsi="Times New Roman" w:cs="Times New Roman"/>
          <w:color w:val="0000FF"/>
        </w:rPr>
        <w:t>[2-3]</w:t>
      </w:r>
      <w:r w:rsidRPr="00736FD5">
        <w:rPr>
          <w:rFonts w:ascii="Times New Roman" w:eastAsia="Calibri" w:hAnsi="Times New Roman" w:cs="Times New Roman"/>
        </w:rPr>
        <w:t>. To accurately screen patients for the presence of cancer, it is necessary to distinguish between a healthy biomarker concentration and one that is indicative of cancer growth.</w:t>
      </w:r>
    </w:p>
    <w:p w14:paraId="755A5E1E" w14:textId="77777777" w:rsidR="006215B1" w:rsidRPr="00736FD5" w:rsidRDefault="006215B1">
      <w:pPr>
        <w:pStyle w:val="normal0"/>
        <w:rPr>
          <w:rFonts w:ascii="Times New Roman" w:eastAsia="Calibri" w:hAnsi="Times New Roman" w:cs="Times New Roman"/>
        </w:rPr>
      </w:pPr>
    </w:p>
    <w:p w14:paraId="26D99A2A"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One biomarker that is widely used for the purposes of patient screening is prostate-specific antigen (PSA).</w:t>
      </w:r>
      <w:r w:rsidR="002B106D" w:rsidRPr="00736FD5">
        <w:rPr>
          <w:rFonts w:ascii="Times New Roman" w:eastAsia="Calibri" w:hAnsi="Times New Roman" w:cs="Times New Roman"/>
        </w:rPr>
        <w:t xml:space="preserve"> </w:t>
      </w:r>
      <w:r w:rsidRPr="00736FD5">
        <w:rPr>
          <w:rFonts w:ascii="Times New Roman" w:eastAsia="Calibri" w:hAnsi="Times New Roman" w:cs="Times New Roman"/>
        </w:rPr>
        <w:t xml:space="preserve">The clinical standard practice for gauging cancer status using PSA is comparing an individual’s PSA concentration to a universal threshold value of 4 ng/mL </w:t>
      </w:r>
      <w:r w:rsidRPr="00736FD5">
        <w:rPr>
          <w:rFonts w:ascii="Times New Roman" w:eastAsia="Calibri" w:hAnsi="Times New Roman" w:cs="Times New Roman"/>
          <w:color w:val="0000FF"/>
        </w:rPr>
        <w:t>[4]</w:t>
      </w:r>
      <w:r w:rsidRPr="00736FD5">
        <w:rPr>
          <w:rFonts w:ascii="Times New Roman" w:eastAsia="Calibri" w:hAnsi="Times New Roman" w:cs="Times New Roman"/>
        </w:rPr>
        <w:t>, which is assumed to b</w:t>
      </w:r>
      <w:r w:rsidR="002B106D" w:rsidRPr="00736FD5">
        <w:rPr>
          <w:rFonts w:ascii="Times New Roman" w:eastAsia="Calibri" w:hAnsi="Times New Roman" w:cs="Times New Roman"/>
        </w:rPr>
        <w:t xml:space="preserve">e a </w:t>
      </w:r>
      <w:r w:rsidRPr="00736FD5">
        <w:rPr>
          <w:rFonts w:ascii="Times New Roman" w:eastAsia="Calibri" w:hAnsi="Times New Roman" w:cs="Times New Roman"/>
        </w:rPr>
        <w:t xml:space="preserve">healthy level across all patients. However, there are several additional factors, primarily age, that can contribute to the rise of a patient’s healthy PSA level beyond a threshold value. Thus, this conventional method retains a high false positive rate. In addition to the variation in the “healthy” range among individuals, there is also variation in an individual’s own biomarker levels among samples </w:t>
      </w:r>
      <w:r w:rsidRPr="00736FD5">
        <w:rPr>
          <w:rFonts w:ascii="Times New Roman" w:eastAsia="Calibri" w:hAnsi="Times New Roman" w:cs="Times New Roman"/>
          <w:color w:val="0000FF"/>
        </w:rPr>
        <w:t>[5]</w:t>
      </w:r>
      <w:r w:rsidRPr="00736FD5">
        <w:rPr>
          <w:rFonts w:ascii="Times New Roman" w:eastAsia="Calibri" w:hAnsi="Times New Roman" w:cs="Times New Roman"/>
        </w:rPr>
        <w:t xml:space="preserve"> as a result of measurement error, circadian rhythms, and other physiological processes that make it difficult to confidently predict cancer onset from thresholding blood biomarker concentrations alone.</w:t>
      </w:r>
    </w:p>
    <w:p w14:paraId="04FBFB14"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 </w:t>
      </w:r>
    </w:p>
    <w:p w14:paraId="51DBDC1F"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Here we present a method employing a longitudinal inspection of blood biomarker levels to screen patients for cancer </w:t>
      </w:r>
      <w:r w:rsidR="002B106D" w:rsidRPr="00736FD5">
        <w:rPr>
          <w:rFonts w:ascii="Times New Roman" w:eastAsia="Calibri" w:hAnsi="Times New Roman" w:cs="Times New Roman"/>
        </w:rPr>
        <w:t>to enable</w:t>
      </w:r>
      <w:r w:rsidRPr="00736FD5">
        <w:rPr>
          <w:rFonts w:ascii="Times New Roman" w:eastAsia="Calibri" w:hAnsi="Times New Roman" w:cs="Times New Roman"/>
        </w:rPr>
        <w:t xml:space="preserve"> earlier detection</w:t>
      </w:r>
      <w:r w:rsidR="002B106D" w:rsidRPr="00736FD5">
        <w:rPr>
          <w:rFonts w:ascii="Times New Roman" w:eastAsia="Calibri" w:hAnsi="Times New Roman" w:cs="Times New Roman"/>
        </w:rPr>
        <w:t xml:space="preserve"> of aggressive cancers</w:t>
      </w:r>
      <w:r w:rsidRPr="00736FD5">
        <w:rPr>
          <w:rFonts w:ascii="Times New Roman" w:eastAsia="Calibri" w:hAnsi="Times New Roman" w:cs="Times New Roman"/>
        </w:rPr>
        <w:t xml:space="preserve"> with greater accuracy. </w:t>
      </w:r>
      <w:r w:rsidR="002B106D" w:rsidRPr="00736FD5">
        <w:rPr>
          <w:rFonts w:ascii="Times New Roman" w:eastAsia="Calibri" w:hAnsi="Times New Roman" w:cs="Times New Roman"/>
        </w:rPr>
        <w:t>We first establish a patient’s healthy baseline biomarker level. We</w:t>
      </w:r>
      <w:r w:rsidRPr="00736FD5">
        <w:rPr>
          <w:rFonts w:ascii="Times New Roman" w:eastAsia="Calibri" w:hAnsi="Times New Roman" w:cs="Times New Roman"/>
        </w:rPr>
        <w:t xml:space="preserve"> then predict whether a patient will have cancer by detecting when biomarker measurements begin to deviate from a healthy baseline, beyond a </w:t>
      </w:r>
      <w:r w:rsidR="002B106D" w:rsidRPr="00736FD5">
        <w:rPr>
          <w:rFonts w:ascii="Times New Roman" w:eastAsia="Calibri" w:hAnsi="Times New Roman" w:cs="Times New Roman"/>
        </w:rPr>
        <w:t xml:space="preserve">measurement </w:t>
      </w:r>
      <w:r w:rsidRPr="00736FD5">
        <w:rPr>
          <w:rFonts w:ascii="Times New Roman" w:eastAsia="Calibri" w:hAnsi="Times New Roman" w:cs="Times New Roman"/>
        </w:rPr>
        <w:t>range attributed to assay noise.</w:t>
      </w:r>
    </w:p>
    <w:p w14:paraId="7A987164"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 </w:t>
      </w:r>
    </w:p>
    <w:p w14:paraId="45430B41"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In this study, we aimed to determine the number and frequency of biomarker samples required to classify the presence or absence of tumors within an acceptable</w:t>
      </w:r>
      <w:r w:rsidR="002B106D" w:rsidRPr="00736FD5">
        <w:rPr>
          <w:rFonts w:ascii="Times New Roman" w:eastAsia="Calibri" w:hAnsi="Times New Roman" w:cs="Times New Roman"/>
        </w:rPr>
        <w:t xml:space="preserve"> (pre-determined)</w:t>
      </w:r>
      <w:r w:rsidRPr="00736FD5">
        <w:rPr>
          <w:rFonts w:ascii="Times New Roman" w:eastAsia="Calibri" w:hAnsi="Times New Roman" w:cs="Times New Roman"/>
        </w:rPr>
        <w:t xml:space="preserve"> amount of error. We simulated longitudinal data for both healthy and cancer patients</w:t>
      </w:r>
      <w:r w:rsidR="003B3A90" w:rsidRPr="00736FD5">
        <w:rPr>
          <w:rFonts w:ascii="Times New Roman" w:eastAsia="Calibri" w:hAnsi="Times New Roman" w:cs="Times New Roman"/>
        </w:rPr>
        <w:t>,</w:t>
      </w:r>
      <w:r w:rsidRPr="00736FD5">
        <w:rPr>
          <w:rFonts w:ascii="Times New Roman" w:eastAsia="Calibri" w:hAnsi="Times New Roman" w:cs="Times New Roman"/>
        </w:rPr>
        <w:t xml:space="preserve"> and then </w:t>
      </w:r>
      <w:r w:rsidR="003B3A90" w:rsidRPr="00736FD5">
        <w:rPr>
          <w:rFonts w:ascii="Times New Roman" w:eastAsia="Calibri" w:hAnsi="Times New Roman" w:cs="Times New Roman"/>
        </w:rPr>
        <w:t>normalized</w:t>
      </w:r>
      <w:r w:rsidRPr="00736FD5">
        <w:rPr>
          <w:rFonts w:ascii="Times New Roman" w:eastAsia="Calibri" w:hAnsi="Times New Roman" w:cs="Times New Roman"/>
        </w:rPr>
        <w:t xml:space="preserve"> biomarker measurements to a </w:t>
      </w:r>
      <w:r w:rsidR="003B3A90" w:rsidRPr="00736FD5">
        <w:rPr>
          <w:rFonts w:ascii="Times New Roman" w:eastAsia="Calibri" w:hAnsi="Times New Roman" w:cs="Times New Roman"/>
        </w:rPr>
        <w:t xml:space="preserve">patient’s </w:t>
      </w:r>
      <w:r w:rsidRPr="00736FD5">
        <w:rPr>
          <w:rFonts w:ascii="Times New Roman" w:eastAsia="Calibri" w:hAnsi="Times New Roman" w:cs="Times New Roman"/>
        </w:rPr>
        <w:t>specific baseline</w:t>
      </w:r>
      <w:r w:rsidR="003B3A90" w:rsidRPr="00736FD5">
        <w:rPr>
          <w:rFonts w:ascii="Times New Roman" w:eastAsia="Calibri" w:hAnsi="Times New Roman" w:cs="Times New Roman"/>
        </w:rPr>
        <w:t xml:space="preserve"> using two normalization methods</w:t>
      </w:r>
      <w:r w:rsidRPr="00736FD5">
        <w:rPr>
          <w:rFonts w:ascii="Times New Roman" w:eastAsia="Calibri" w:hAnsi="Times New Roman" w:cs="Times New Roman"/>
        </w:rPr>
        <w:t>. We then classified the presence or absence of cancer using one of two supervised learning methods. This theoretical study provides us with insight as to how optimal biomarker sampling schedules can be established to improve screening for</w:t>
      </w:r>
      <w:r w:rsidR="003B3A90" w:rsidRPr="00736FD5">
        <w:rPr>
          <w:rFonts w:ascii="Times New Roman" w:eastAsia="Calibri" w:hAnsi="Times New Roman" w:cs="Times New Roman"/>
        </w:rPr>
        <w:t xml:space="preserve"> lethal cancers</w:t>
      </w:r>
      <w:r w:rsidRPr="00736FD5">
        <w:rPr>
          <w:rFonts w:ascii="Times New Roman" w:eastAsia="Calibri" w:hAnsi="Times New Roman" w:cs="Times New Roman"/>
        </w:rPr>
        <w:t>.</w:t>
      </w:r>
    </w:p>
    <w:p w14:paraId="38139541" w14:textId="77777777" w:rsidR="006215B1" w:rsidRPr="00736FD5" w:rsidRDefault="006215B1">
      <w:pPr>
        <w:pStyle w:val="normal0"/>
        <w:rPr>
          <w:rFonts w:ascii="Times New Roman" w:eastAsia="Calibri" w:hAnsi="Times New Roman" w:cs="Times New Roman"/>
        </w:rPr>
      </w:pPr>
    </w:p>
    <w:p w14:paraId="6251B3E1" w14:textId="77777777" w:rsidR="006215B1" w:rsidRPr="00736FD5" w:rsidRDefault="00736FD5">
      <w:pPr>
        <w:pStyle w:val="normal0"/>
        <w:rPr>
          <w:rFonts w:ascii="Times New Roman" w:eastAsia="Calibri" w:hAnsi="Times New Roman" w:cs="Times New Roman"/>
          <w:b/>
        </w:rPr>
      </w:pPr>
      <w:r>
        <w:rPr>
          <w:rFonts w:ascii="Times New Roman" w:eastAsia="Calibri" w:hAnsi="Times New Roman" w:cs="Times New Roman"/>
          <w:b/>
        </w:rPr>
        <w:t>Materials and Methods</w:t>
      </w:r>
    </w:p>
    <w:p w14:paraId="736EB3B3"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Blood biomarker measurements were simulated for </w:t>
      </w:r>
      <w:r w:rsidR="003B3A90" w:rsidRPr="00736FD5">
        <w:rPr>
          <w:rFonts w:ascii="Times New Roman" w:eastAsia="Calibri" w:hAnsi="Times New Roman" w:cs="Times New Roman"/>
        </w:rPr>
        <w:t xml:space="preserve">200 </w:t>
      </w:r>
      <w:r w:rsidRPr="00736FD5">
        <w:rPr>
          <w:rFonts w:ascii="Times New Roman" w:eastAsia="Calibri" w:hAnsi="Times New Roman" w:cs="Times New Roman"/>
        </w:rPr>
        <w:t>healthy patients and</w:t>
      </w:r>
      <w:r w:rsidR="003B3A90" w:rsidRPr="00736FD5">
        <w:rPr>
          <w:rFonts w:ascii="Times New Roman" w:eastAsia="Calibri" w:hAnsi="Times New Roman" w:cs="Times New Roman"/>
        </w:rPr>
        <w:t xml:space="preserve"> 200 asymptomatic early-stage</w:t>
      </w:r>
      <w:r w:rsidRPr="00736FD5">
        <w:rPr>
          <w:rFonts w:ascii="Times New Roman" w:eastAsia="Calibri" w:hAnsi="Times New Roman" w:cs="Times New Roman"/>
        </w:rPr>
        <w:t xml:space="preserve"> cancer patients</w:t>
      </w:r>
      <w:r w:rsidRPr="00736FD5">
        <w:rPr>
          <w:rFonts w:ascii="Times New Roman" w:eastAsia="Calibri" w:hAnsi="Times New Roman" w:cs="Times New Roman"/>
          <w:sz w:val="18"/>
          <w:szCs w:val="18"/>
        </w:rPr>
        <w:t xml:space="preserve"> </w:t>
      </w:r>
      <w:r w:rsidRPr="00736FD5">
        <w:rPr>
          <w:rFonts w:ascii="Times New Roman" w:eastAsia="Calibri" w:hAnsi="Times New Roman" w:cs="Times New Roman"/>
        </w:rPr>
        <w:t xml:space="preserve">over a period of 400 weeks. </w:t>
      </w:r>
      <w:r w:rsidR="003B3A90" w:rsidRPr="00736FD5">
        <w:rPr>
          <w:rFonts w:ascii="Times New Roman" w:eastAsia="Calibri" w:hAnsi="Times New Roman" w:cs="Times New Roman"/>
        </w:rPr>
        <w:t>Two methods (mean substraction,  standard score (z-score) normalization) were used to identify each patient’s healthy baseline biomarker concentration based on the initial 100 data points. Subsequent m</w:t>
      </w:r>
      <w:r w:rsidRPr="00736FD5">
        <w:rPr>
          <w:rFonts w:ascii="Times New Roman" w:eastAsia="Calibri" w:hAnsi="Times New Roman" w:cs="Times New Roman"/>
        </w:rPr>
        <w:t xml:space="preserve">easurements were normalized to individual healthy baseline concentrations. Cancer status was then classified based on normalized biomarker levels using 10-fold </w:t>
      </w:r>
      <w:r w:rsidRPr="00736FD5">
        <w:rPr>
          <w:rFonts w:ascii="Times New Roman" w:eastAsia="Calibri" w:hAnsi="Times New Roman" w:cs="Times New Roman"/>
        </w:rPr>
        <w:lastRenderedPageBreak/>
        <w:t>cross validation and</w:t>
      </w:r>
      <w:r w:rsidR="003B3A90" w:rsidRPr="00736FD5">
        <w:rPr>
          <w:rFonts w:ascii="Times New Roman" w:eastAsia="Calibri" w:hAnsi="Times New Roman" w:cs="Times New Roman"/>
        </w:rPr>
        <w:t xml:space="preserve"> one of</w:t>
      </w:r>
      <w:r w:rsidRPr="00736FD5">
        <w:rPr>
          <w:rFonts w:ascii="Times New Roman" w:eastAsia="Calibri" w:hAnsi="Times New Roman" w:cs="Times New Roman"/>
        </w:rPr>
        <w:t xml:space="preserve"> two supervised machine learning techniques: 1) </w:t>
      </w:r>
      <w:r w:rsidRPr="00736FD5">
        <w:rPr>
          <w:rFonts w:ascii="Times New Roman" w:eastAsia="Calibri" w:hAnsi="Times New Roman" w:cs="Times New Roman"/>
          <w:i/>
        </w:rPr>
        <w:t>k</w:t>
      </w:r>
      <w:r w:rsidRPr="00736FD5">
        <w:rPr>
          <w:rFonts w:ascii="Times New Roman" w:eastAsia="Calibri" w:hAnsi="Times New Roman" w:cs="Times New Roman"/>
        </w:rPr>
        <w:t>-nearest neighbors and 2) classification thresholding.</w:t>
      </w:r>
    </w:p>
    <w:p w14:paraId="78F0C89E"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 </w:t>
      </w:r>
    </w:p>
    <w:p w14:paraId="484D597F" w14:textId="77777777" w:rsidR="006215B1" w:rsidRPr="00736FD5" w:rsidRDefault="00054183">
      <w:pPr>
        <w:pStyle w:val="normal0"/>
        <w:rPr>
          <w:rFonts w:ascii="Times New Roman" w:eastAsia="Calibri" w:hAnsi="Times New Roman" w:cs="Times New Roman"/>
          <w:b/>
        </w:rPr>
      </w:pPr>
      <w:r w:rsidRPr="00736FD5">
        <w:rPr>
          <w:rFonts w:ascii="Times New Roman" w:eastAsia="Calibri" w:hAnsi="Times New Roman" w:cs="Times New Roman"/>
          <w:b/>
          <w:i/>
        </w:rPr>
        <w:t>Simulation of Longitudinal Biomarker Measurements</w:t>
      </w:r>
      <w:r w:rsidRPr="00736FD5">
        <w:rPr>
          <w:rFonts w:ascii="Times New Roman" w:eastAsia="Calibri" w:hAnsi="Times New Roman" w:cs="Times New Roman"/>
          <w:b/>
        </w:rPr>
        <w:t xml:space="preserve"> </w:t>
      </w:r>
      <w:r w:rsidRPr="00512F8C">
        <w:rPr>
          <w:rFonts w:ascii="Times New Roman" w:eastAsia="Calibri" w:hAnsi="Times New Roman" w:cs="Times New Roman"/>
          <w:b/>
          <w:color w:val="0000FF"/>
        </w:rPr>
        <w:t>(Fig. 1.1)</w:t>
      </w:r>
    </w:p>
    <w:p w14:paraId="5A6F3FF7" w14:textId="5FADC8C8" w:rsidR="006215B1" w:rsidRPr="00736FD5" w:rsidRDefault="00FB6281">
      <w:pPr>
        <w:pStyle w:val="normal0"/>
        <w:rPr>
          <w:rFonts w:ascii="Times New Roman" w:eastAsia="Calibri" w:hAnsi="Times New Roman" w:cs="Times New Roman"/>
        </w:rPr>
      </w:pPr>
      <w:r w:rsidRPr="00736FD5">
        <w:rPr>
          <w:rFonts w:ascii="Times New Roman" w:eastAsia="Calibri" w:hAnsi="Times New Roman" w:cs="Times New Roman"/>
        </w:rPr>
        <w:t>For this simulated study, all 400 patients w</w:t>
      </w:r>
      <w:r w:rsidR="00736FD5">
        <w:rPr>
          <w:rFonts w:ascii="Times New Roman" w:eastAsia="Calibri" w:hAnsi="Times New Roman" w:cs="Times New Roman"/>
        </w:rPr>
        <w:t>ere assumed healthy (without cancer</w:t>
      </w:r>
      <w:r w:rsidRPr="00736FD5">
        <w:rPr>
          <w:rFonts w:ascii="Times New Roman" w:eastAsia="Calibri" w:hAnsi="Times New Roman" w:cs="Times New Roman"/>
        </w:rPr>
        <w:t>) on day 1. We simulated</w:t>
      </w:r>
      <w:r w:rsidR="00054183" w:rsidRPr="00AB5B78">
        <w:rPr>
          <w:rFonts w:ascii="Times New Roman" w:eastAsia="Calibri" w:hAnsi="Times New Roman" w:cs="Times New Roman"/>
        </w:rPr>
        <w:t xml:space="preserve"> </w:t>
      </w:r>
      <w:r w:rsidR="00AB5B78" w:rsidRPr="00AB5B78">
        <w:rPr>
          <w:rFonts w:ascii="Times New Roman" w:eastAsia="Calibri" w:hAnsi="Times New Roman" w:cs="Times New Roman"/>
        </w:rPr>
        <w:t>true (</w:t>
      </w:r>
      <w:r w:rsidR="00054183" w:rsidRPr="00736FD5">
        <w:rPr>
          <w:rFonts w:ascii="Times New Roman" w:eastAsia="Calibri" w:hAnsi="Times New Roman" w:cs="Times New Roman"/>
        </w:rPr>
        <w:t>noise-free</w:t>
      </w:r>
      <w:r w:rsidR="00AB5B78">
        <w:rPr>
          <w:rFonts w:ascii="Times New Roman" w:eastAsia="Calibri" w:hAnsi="Times New Roman" w:cs="Times New Roman"/>
        </w:rPr>
        <w:t>)</w:t>
      </w:r>
      <w:r w:rsidR="00054183" w:rsidRPr="00736FD5">
        <w:rPr>
          <w:rFonts w:ascii="Times New Roman" w:eastAsia="Calibri" w:hAnsi="Times New Roman" w:cs="Times New Roman"/>
        </w:rPr>
        <w:t xml:space="preserve"> biomarker measurements for 200</w:t>
      </w:r>
      <w:r w:rsidRPr="00736FD5">
        <w:rPr>
          <w:rFonts w:ascii="Times New Roman" w:eastAsia="Calibri" w:hAnsi="Times New Roman" w:cs="Times New Roman"/>
        </w:rPr>
        <w:t xml:space="preserve"> patients who did</w:t>
      </w:r>
      <w:r w:rsidR="00054183" w:rsidRPr="00736FD5">
        <w:rPr>
          <w:rFonts w:ascii="Times New Roman" w:eastAsia="Calibri" w:hAnsi="Times New Roman" w:cs="Times New Roman"/>
        </w:rPr>
        <w:t xml:space="preserve"> not develop cancer during the course of the </w:t>
      </w:r>
      <w:r w:rsidRPr="00736FD5">
        <w:rPr>
          <w:rFonts w:ascii="Times New Roman" w:eastAsia="Calibri" w:hAnsi="Times New Roman" w:cs="Times New Roman"/>
        </w:rPr>
        <w:t xml:space="preserve">400-week </w:t>
      </w:r>
      <w:r w:rsidR="00054183" w:rsidRPr="00736FD5">
        <w:rPr>
          <w:rFonts w:ascii="Times New Roman" w:eastAsia="Calibri" w:hAnsi="Times New Roman" w:cs="Times New Roman"/>
        </w:rPr>
        <w:t xml:space="preserve">study and for 200 patients who </w:t>
      </w:r>
      <w:r w:rsidRPr="00736FD5">
        <w:rPr>
          <w:rFonts w:ascii="Times New Roman" w:eastAsia="Calibri" w:hAnsi="Times New Roman" w:cs="Times New Roman"/>
        </w:rPr>
        <w:t>eventually</w:t>
      </w:r>
      <w:r w:rsidR="00054183" w:rsidRPr="00736FD5">
        <w:rPr>
          <w:rFonts w:ascii="Times New Roman" w:eastAsia="Calibri" w:hAnsi="Times New Roman" w:cs="Times New Roman"/>
        </w:rPr>
        <w:t xml:space="preserve"> develop</w:t>
      </w:r>
      <w:r w:rsidRPr="00736FD5">
        <w:rPr>
          <w:rFonts w:ascii="Times New Roman" w:eastAsia="Calibri" w:hAnsi="Times New Roman" w:cs="Times New Roman"/>
        </w:rPr>
        <w:t>ed</w:t>
      </w:r>
      <w:r w:rsidR="00054183" w:rsidRPr="00736FD5">
        <w:rPr>
          <w:rFonts w:ascii="Times New Roman" w:eastAsia="Calibri" w:hAnsi="Times New Roman" w:cs="Times New Roman"/>
        </w:rPr>
        <w:t xml:space="preserve"> cancer on day 200</w:t>
      </w:r>
      <w:r w:rsidR="00054183" w:rsidRPr="00736FD5">
        <w:rPr>
          <w:rFonts w:ascii="Times New Roman" w:hAnsi="Times New Roman" w:cs="Times New Roman"/>
        </w:rPr>
        <w:commentReference w:id="1"/>
      </w:r>
      <w:r w:rsidR="008A3934">
        <w:rPr>
          <w:rFonts w:ascii="Times New Roman" w:eastAsia="Calibri" w:hAnsi="Times New Roman" w:cs="Times New Roman"/>
        </w:rPr>
        <w:t xml:space="preserve"> (</w:t>
      </w:r>
      <w:r w:rsidR="008A3934" w:rsidRPr="008A3934">
        <w:rPr>
          <w:rFonts w:ascii="Times New Roman" w:eastAsia="Calibri" w:hAnsi="Times New Roman" w:cs="Times New Roman"/>
          <w:i/>
        </w:rPr>
        <w:t>t</w:t>
      </w:r>
      <w:r w:rsidR="008A3934" w:rsidRPr="008A3934">
        <w:rPr>
          <w:rFonts w:ascii="Times New Roman" w:eastAsia="Calibri" w:hAnsi="Times New Roman" w:cs="Times New Roman"/>
          <w:vertAlign w:val="subscript"/>
        </w:rPr>
        <w:t>onset</w:t>
      </w:r>
      <w:r w:rsidR="008A3934">
        <w:rPr>
          <w:rFonts w:ascii="Times New Roman" w:eastAsia="Calibri" w:hAnsi="Times New Roman" w:cs="Times New Roman"/>
        </w:rPr>
        <w:t xml:space="preserve"> = 200 days)</w:t>
      </w:r>
      <w:r w:rsidR="00AB5B78">
        <w:rPr>
          <w:rFonts w:ascii="Times New Roman" w:eastAsia="Calibri" w:hAnsi="Times New Roman" w:cs="Times New Roman"/>
        </w:rPr>
        <w:t xml:space="preserve">. </w:t>
      </w:r>
      <w:r w:rsidR="00054183" w:rsidRPr="00736FD5">
        <w:rPr>
          <w:rFonts w:ascii="Times New Roman" w:eastAsia="Calibri" w:hAnsi="Times New Roman" w:cs="Times New Roman"/>
        </w:rPr>
        <w:t xml:space="preserve">For </w:t>
      </w:r>
      <w:r w:rsidRPr="00736FD5">
        <w:rPr>
          <w:rFonts w:ascii="Times New Roman" w:eastAsia="Calibri" w:hAnsi="Times New Roman" w:cs="Times New Roman"/>
        </w:rPr>
        <w:t>the healthy patient cohort</w:t>
      </w:r>
      <w:r w:rsidR="00054183" w:rsidRPr="00736FD5">
        <w:rPr>
          <w:rFonts w:ascii="Times New Roman" w:eastAsia="Calibri" w:hAnsi="Times New Roman" w:cs="Times New Roman"/>
        </w:rPr>
        <w:t>, the true baseline biomarker concentratio</w:t>
      </w:r>
      <w:r w:rsidRPr="00736FD5">
        <w:rPr>
          <w:rFonts w:ascii="Times New Roman" w:eastAsia="Calibri" w:hAnsi="Times New Roman" w:cs="Times New Roman"/>
        </w:rPr>
        <w:t xml:space="preserve">n </w:t>
      </w:r>
      <w:r w:rsidR="00736FD5" w:rsidRPr="00736FD5">
        <w:rPr>
          <w:rFonts w:ascii="Times New Roman" w:eastAsia="Calibri" w:hAnsi="Times New Roman" w:cs="Times New Roman"/>
          <w:position w:val="-12"/>
        </w:rPr>
        <w:object w:dxaOrig="520" w:dyaOrig="380" w14:anchorId="74BCD7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5.65pt;height:18.75pt" o:ole="">
            <v:imagedata r:id="rId8" o:title=""/>
          </v:shape>
          <o:OLEObject Type="Embed" ProgID="Equation.3" ShapeID="_x0000_i1043" DrawAspect="Content" ObjectID="_1489844811" r:id="rId9"/>
        </w:object>
      </w:r>
      <w:r w:rsidRPr="00736FD5">
        <w:rPr>
          <w:rFonts w:ascii="Times New Roman" w:eastAsia="Calibri" w:hAnsi="Times New Roman" w:cs="Times New Roman"/>
        </w:rPr>
        <w:t xml:space="preserve"> was</w:t>
      </w:r>
      <w:r w:rsidR="00054183" w:rsidRPr="00736FD5">
        <w:rPr>
          <w:rFonts w:ascii="Times New Roman" w:eastAsia="Calibri" w:hAnsi="Times New Roman" w:cs="Times New Roman"/>
        </w:rPr>
        <w:t xml:space="preserve"> assumed constant,</w:t>
      </w:r>
      <w:r w:rsidRPr="00736FD5">
        <w:rPr>
          <w:rFonts w:ascii="Times New Roman" w:eastAsia="Calibri" w:hAnsi="Times New Roman" w:cs="Times New Roman"/>
        </w:rPr>
        <w:t xml:space="preserve"> i.e.,</w:t>
      </w:r>
    </w:p>
    <w:p w14:paraId="78F5D6F8" w14:textId="77777777" w:rsidR="006215B1" w:rsidRPr="00736FD5" w:rsidRDefault="00736FD5">
      <w:pPr>
        <w:pStyle w:val="normal0"/>
        <w:jc w:val="center"/>
        <w:rPr>
          <w:rFonts w:ascii="Times New Roman" w:eastAsia="Calibri" w:hAnsi="Times New Roman" w:cs="Times New Roman"/>
        </w:rPr>
      </w:pPr>
      <w:r w:rsidRPr="00736FD5">
        <w:rPr>
          <w:rFonts w:ascii="Times New Roman" w:eastAsia="Calibri" w:hAnsi="Times New Roman" w:cs="Times New Roman"/>
          <w:position w:val="-4"/>
        </w:rPr>
        <w:object w:dxaOrig="200" w:dyaOrig="300" w14:anchorId="0BAB858F">
          <v:shape id="_x0000_i1038" type="#_x0000_t75" style="width:9.85pt;height:14.8pt" o:ole="">
            <v:imagedata r:id="rId10" o:title=""/>
          </v:shape>
          <o:OLEObject Type="Embed" ProgID="Equation.3" ShapeID="_x0000_i1038" DrawAspect="Content" ObjectID="_1489844812" r:id="rId11"/>
        </w:object>
      </w:r>
      <w:r w:rsidRPr="00736FD5">
        <w:rPr>
          <w:rFonts w:ascii="Times New Roman" w:eastAsia="Calibri" w:hAnsi="Times New Roman" w:cs="Times New Roman"/>
          <w:position w:val="-12"/>
        </w:rPr>
        <w:object w:dxaOrig="1000" w:dyaOrig="380" w14:anchorId="4E2F73EC">
          <v:shape id="_x0000_i1048" type="#_x0000_t75" style="width:50.3pt;height:18.75pt" o:ole="">
            <v:imagedata r:id="rId12" o:title=""/>
          </v:shape>
          <o:OLEObject Type="Embed" ProgID="Equation.3" ShapeID="_x0000_i1048" DrawAspect="Content" ObjectID="_1489844813" r:id="rId13"/>
        </w:object>
      </w:r>
      <w:r>
        <w:rPr>
          <w:rFonts w:ascii="Times New Roman" w:eastAsia="Calibri" w:hAnsi="Times New Roman" w:cs="Times New Roman"/>
          <w:noProof/>
          <w:lang w:val="en-US"/>
        </w:rPr>
        <w:t>,</w:t>
      </w:r>
    </w:p>
    <w:p w14:paraId="0A44EC0C" w14:textId="0FC3607C" w:rsidR="00AB5B78" w:rsidRDefault="00FB6281" w:rsidP="00FB6281">
      <w:pPr>
        <w:pStyle w:val="normal0"/>
        <w:rPr>
          <w:rFonts w:ascii="Times New Roman" w:eastAsia="Calibri" w:hAnsi="Times New Roman" w:cs="Times New Roman"/>
        </w:rPr>
      </w:pPr>
      <w:r w:rsidRPr="00736FD5">
        <w:rPr>
          <w:rFonts w:ascii="Times New Roman" w:eastAsia="Calibri" w:hAnsi="Times New Roman" w:cs="Times New Roman"/>
        </w:rPr>
        <w:t xml:space="preserve">where </w:t>
      </w:r>
      <w:r w:rsidRPr="00736FD5">
        <w:rPr>
          <w:rFonts w:ascii="Times New Roman" w:eastAsia="Calibri" w:hAnsi="Times New Roman" w:cs="Times New Roman"/>
          <w:i/>
        </w:rPr>
        <w:t>c</w:t>
      </w:r>
      <w:r w:rsidRPr="00736FD5">
        <w:rPr>
          <w:rFonts w:ascii="Times New Roman" w:eastAsia="Calibri" w:hAnsi="Times New Roman" w:cs="Times New Roman"/>
          <w:i/>
          <w:vertAlign w:val="subscript"/>
        </w:rPr>
        <w:t>h0</w:t>
      </w:r>
      <w:r w:rsidR="00054183" w:rsidRPr="00736FD5">
        <w:rPr>
          <w:rFonts w:ascii="Times New Roman" w:eastAsia="Calibri" w:hAnsi="Times New Roman" w:cs="Times New Roman"/>
        </w:rPr>
        <w:t xml:space="preserve"> value</w:t>
      </w:r>
      <w:r w:rsidR="001B5FF1">
        <w:rPr>
          <w:rFonts w:ascii="Times New Roman" w:eastAsia="Calibri" w:hAnsi="Times New Roman" w:cs="Times New Roman"/>
        </w:rPr>
        <w:t>s were randomly selected</w:t>
      </w:r>
      <w:r w:rsidR="00054183" w:rsidRPr="00736FD5">
        <w:rPr>
          <w:rFonts w:ascii="Times New Roman" w:eastAsia="Calibri" w:hAnsi="Times New Roman" w:cs="Times New Roman"/>
        </w:rPr>
        <w:t xml:space="preserve"> from a normal distribution with mean 8</w:t>
      </w:r>
      <w:commentRangeStart w:id="2"/>
      <w:r w:rsidR="00054183" w:rsidRPr="00736FD5">
        <w:rPr>
          <w:rFonts w:ascii="Times New Roman" w:eastAsia="Calibri" w:hAnsi="Times New Roman" w:cs="Times New Roman"/>
        </w:rPr>
        <w:t xml:space="preserve"> ng/mL and standard deviation 1.5 ng/mL.</w:t>
      </w:r>
      <w:commentRangeEnd w:id="2"/>
      <w:r w:rsidR="00054183" w:rsidRPr="00736FD5">
        <w:rPr>
          <w:rFonts w:ascii="Times New Roman" w:hAnsi="Times New Roman" w:cs="Times New Roman"/>
        </w:rPr>
        <w:commentReference w:id="2"/>
      </w:r>
    </w:p>
    <w:p w14:paraId="112036E5" w14:textId="77777777" w:rsidR="00AB5B78" w:rsidRDefault="00AB5B78" w:rsidP="00FB6281">
      <w:pPr>
        <w:pStyle w:val="normal0"/>
        <w:rPr>
          <w:rFonts w:ascii="Times New Roman" w:eastAsia="Calibri" w:hAnsi="Times New Roman" w:cs="Times New Roman"/>
        </w:rPr>
      </w:pPr>
    </w:p>
    <w:p w14:paraId="1BE69AF4" w14:textId="0E10937D" w:rsidR="006215B1" w:rsidRDefault="00054183">
      <w:pPr>
        <w:pStyle w:val="normal0"/>
        <w:rPr>
          <w:rFonts w:ascii="Times New Roman" w:eastAsia="Calibri" w:hAnsi="Times New Roman" w:cs="Times New Roman"/>
        </w:rPr>
      </w:pPr>
      <w:r w:rsidRPr="00736FD5">
        <w:rPr>
          <w:rFonts w:ascii="Times New Roman" w:eastAsia="Calibri" w:hAnsi="Times New Roman" w:cs="Times New Roman"/>
        </w:rPr>
        <w:t>For patients</w:t>
      </w:r>
      <w:r w:rsidR="00AB5B78">
        <w:rPr>
          <w:rFonts w:ascii="Times New Roman" w:eastAsia="Calibri" w:hAnsi="Times New Roman" w:cs="Times New Roman"/>
        </w:rPr>
        <w:t xml:space="preserve"> who eventually developed aggressive</w:t>
      </w:r>
      <w:r w:rsidRPr="00736FD5">
        <w:rPr>
          <w:rFonts w:ascii="Times New Roman" w:eastAsia="Calibri" w:hAnsi="Times New Roman" w:cs="Times New Roman"/>
        </w:rPr>
        <w:t xml:space="preserve"> cancer, the true biomarker concentration</w:t>
      </w:r>
      <w:r w:rsidR="00EC4599">
        <w:rPr>
          <w:rFonts w:ascii="Times New Roman" w:eastAsia="Calibri" w:hAnsi="Times New Roman" w:cs="Times New Roman"/>
        </w:rPr>
        <w:t xml:space="preserve"> </w:t>
      </w:r>
      <w:r w:rsidR="00EC4599" w:rsidRPr="00736FD5">
        <w:rPr>
          <w:rFonts w:ascii="Times New Roman" w:eastAsia="Calibri" w:hAnsi="Times New Roman" w:cs="Times New Roman"/>
          <w:position w:val="-12"/>
        </w:rPr>
        <w:object w:dxaOrig="520" w:dyaOrig="380" w14:anchorId="0D7F0EB0">
          <v:shape id="_x0000_i1060" type="#_x0000_t75" style="width:25.65pt;height:18.75pt" o:ole="">
            <v:imagedata r:id="rId14" o:title=""/>
          </v:shape>
          <o:OLEObject Type="Embed" ProgID="Equation.3" ShapeID="_x0000_i1060" DrawAspect="Content" ObjectID="_1489844814" r:id="rId15"/>
        </w:object>
      </w:r>
      <w:r w:rsidR="00AB5B78">
        <w:rPr>
          <w:rFonts w:ascii="Times New Roman" w:eastAsia="Calibri" w:hAnsi="Times New Roman" w:cs="Times New Roman"/>
        </w:rPr>
        <w:t xml:space="preserve"> was assumed to increase</w:t>
      </w:r>
      <w:r w:rsidRPr="00736FD5">
        <w:rPr>
          <w:rFonts w:ascii="Times New Roman" w:eastAsia="Calibri" w:hAnsi="Times New Roman" w:cs="Times New Roman"/>
        </w:rPr>
        <w:t xml:space="preserve"> according</w:t>
      </w:r>
      <w:r w:rsidR="00AB5B78">
        <w:rPr>
          <w:rFonts w:ascii="Times New Roman" w:eastAsia="Calibri" w:hAnsi="Times New Roman" w:cs="Times New Roman"/>
        </w:rPr>
        <w:t xml:space="preserve"> to the</w:t>
      </w:r>
      <w:r w:rsidRPr="00736FD5">
        <w:rPr>
          <w:rFonts w:ascii="Times New Roman" w:eastAsia="Calibri" w:hAnsi="Times New Roman" w:cs="Times New Roman"/>
        </w:rPr>
        <w:t xml:space="preserve"> Gompertz function</w:t>
      </w:r>
      <w:r w:rsidR="001B5FF1">
        <w:rPr>
          <w:rFonts w:ascii="Times New Roman" w:eastAsia="Calibri" w:hAnsi="Times New Roman" w:cs="Times New Roman"/>
        </w:rPr>
        <w:t>,</w:t>
      </w:r>
    </w:p>
    <w:p w14:paraId="78D3391C" w14:textId="77777777" w:rsidR="006215B1" w:rsidRPr="00736FD5" w:rsidRDefault="00EC4599" w:rsidP="00EC4599">
      <w:pPr>
        <w:pStyle w:val="normal0"/>
        <w:jc w:val="center"/>
        <w:rPr>
          <w:rFonts w:ascii="Times New Roman" w:eastAsia="Calibri" w:hAnsi="Times New Roman" w:cs="Times New Roman"/>
        </w:rPr>
      </w:pPr>
      <w:r w:rsidRPr="00EC4599">
        <w:rPr>
          <w:rFonts w:ascii="Times New Roman" w:eastAsia="Calibri" w:hAnsi="Times New Roman" w:cs="Times New Roman"/>
          <w:position w:val="-52"/>
        </w:rPr>
        <w:object w:dxaOrig="3500" w:dyaOrig="1140" w14:anchorId="5E632345">
          <v:shape id="_x0000_i1063" type="#_x0000_t75" style="width:174.6pt;height:57.2pt" o:ole="">
            <v:imagedata r:id="rId16" o:title=""/>
          </v:shape>
          <o:OLEObject Type="Embed" ProgID="Equation.3" ShapeID="_x0000_i1063" DrawAspect="Content" ObjectID="_1489844815" r:id="rId17"/>
        </w:object>
      </w:r>
    </w:p>
    <w:p w14:paraId="1861A14F" w14:textId="77777777" w:rsidR="008A3934" w:rsidRDefault="001B5FF1">
      <w:pPr>
        <w:pStyle w:val="normal0"/>
        <w:rPr>
          <w:rFonts w:ascii="Times New Roman" w:eastAsia="Calibri" w:hAnsi="Times New Roman" w:cs="Times New Roman"/>
        </w:rPr>
      </w:pPr>
      <w:r>
        <w:rPr>
          <w:rFonts w:ascii="Times New Roman" w:eastAsia="Calibri" w:hAnsi="Times New Roman" w:cs="Times New Roman"/>
        </w:rPr>
        <w:t>where</w:t>
      </w:r>
      <w:r w:rsidR="00054183" w:rsidRPr="00736FD5">
        <w:rPr>
          <w:rFonts w:ascii="Times New Roman" w:eastAsia="Calibri" w:hAnsi="Times New Roman" w:cs="Times New Roman"/>
        </w:rPr>
        <w:t xml:space="preserve"> </w:t>
      </w:r>
      <w:r w:rsidRPr="001B5FF1">
        <w:rPr>
          <w:rFonts w:ascii="Times New Roman" w:eastAsia="Calibri" w:hAnsi="Times New Roman" w:cs="Times New Roman"/>
          <w:position w:val="-12"/>
        </w:rPr>
        <w:object w:dxaOrig="340" w:dyaOrig="380" w14:anchorId="7D11A03E">
          <v:shape id="_x0000_i1067" type="#_x0000_t75" style="width:16.75pt;height:18.75pt" o:ole="">
            <v:imagedata r:id="rId18" o:title=""/>
          </v:shape>
          <o:OLEObject Type="Embed" ProgID="Equation.3" ShapeID="_x0000_i1067" DrawAspect="Content" ObjectID="_1489844816" r:id="rId19"/>
        </w:object>
      </w:r>
      <w:r>
        <w:rPr>
          <w:rFonts w:ascii="Times New Roman" w:eastAsia="Calibri" w:hAnsi="Times New Roman" w:cs="Times New Roman"/>
        </w:rPr>
        <w:t xml:space="preserve"> values were also randomly selected from a</w:t>
      </w:r>
      <w:r w:rsidR="00054183" w:rsidRPr="00736FD5">
        <w:rPr>
          <w:rFonts w:ascii="Times New Roman" w:eastAsia="Calibri" w:hAnsi="Times New Roman" w:cs="Times New Roman"/>
        </w:rPr>
        <w:t xml:space="preserve"> normal distribution</w:t>
      </w:r>
      <w:r>
        <w:rPr>
          <w:rFonts w:ascii="Times New Roman" w:eastAsia="Calibri" w:hAnsi="Times New Roman" w:cs="Times New Roman"/>
        </w:rPr>
        <w:t xml:space="preserve"> </w:t>
      </w:r>
      <w:r w:rsidRPr="00736FD5">
        <w:rPr>
          <w:rFonts w:ascii="Times New Roman" w:eastAsia="Calibri" w:hAnsi="Times New Roman" w:cs="Times New Roman"/>
        </w:rPr>
        <w:t>with mean 8 ng/mL and standard deviation 1.5 ng/mL</w:t>
      </w:r>
      <w:r>
        <w:rPr>
          <w:rFonts w:ascii="Times New Roman" w:eastAsia="Calibri" w:hAnsi="Times New Roman" w:cs="Times New Roman"/>
        </w:rPr>
        <w:t>. Tumor g</w:t>
      </w:r>
      <w:r w:rsidR="00054183" w:rsidRPr="00736FD5">
        <w:rPr>
          <w:rFonts w:ascii="Times New Roman" w:eastAsia="Calibri" w:hAnsi="Times New Roman" w:cs="Times New Roman"/>
        </w:rPr>
        <w:t>rowth</w:t>
      </w:r>
      <w:r>
        <w:rPr>
          <w:rFonts w:ascii="Times New Roman" w:eastAsia="Calibri" w:hAnsi="Times New Roman" w:cs="Times New Roman"/>
        </w:rPr>
        <w:t xml:space="preserve"> rate </w:t>
      </w:r>
      <w:r w:rsidRPr="001B5FF1">
        <w:rPr>
          <w:rFonts w:ascii="Times New Roman" w:eastAsia="Calibri" w:hAnsi="Times New Roman" w:cs="Times New Roman"/>
          <w:position w:val="-16"/>
        </w:rPr>
        <w:object w:dxaOrig="320" w:dyaOrig="420" w14:anchorId="7EB78ECC">
          <v:shape id="_x0000_i1070" type="#_x0000_t75" style="width:15.8pt;height:20.7pt" o:ole="">
            <v:imagedata r:id="rId20" o:title=""/>
          </v:shape>
          <o:OLEObject Type="Embed" ProgID="Equation.3" ShapeID="_x0000_i1070" DrawAspect="Content" ObjectID="_1489844817" r:id="rId21"/>
        </w:object>
      </w:r>
      <w:r>
        <w:rPr>
          <w:rFonts w:ascii="Times New Roman" w:eastAsia="Calibri" w:hAnsi="Times New Roman" w:cs="Times New Roman"/>
        </w:rPr>
        <w:t xml:space="preserve"> and decay rate </w:t>
      </w:r>
      <w:r w:rsidR="008A3934" w:rsidRPr="008A3934">
        <w:rPr>
          <w:rFonts w:ascii="Times New Roman" w:eastAsia="Calibri" w:hAnsi="Times New Roman" w:cs="Times New Roman"/>
          <w:position w:val="-16"/>
        </w:rPr>
        <w:object w:dxaOrig="520" w:dyaOrig="420" w14:anchorId="63014FC9">
          <v:shape id="_x0000_i1073" type="#_x0000_t75" style="width:25.65pt;height:20.7pt" o:ole="">
            <v:imagedata r:id="rId22" o:title=""/>
          </v:shape>
          <o:OLEObject Type="Embed" ProgID="Equation.3" ShapeID="_x0000_i1073" DrawAspect="Content" ObjectID="_1489844818" r:id="rId23"/>
        </w:object>
      </w:r>
      <w:r w:rsidR="00054183" w:rsidRPr="00736FD5">
        <w:rPr>
          <w:rFonts w:ascii="Times New Roman" w:eastAsia="Calibri" w:hAnsi="Times New Roman" w:cs="Times New Roman"/>
        </w:rPr>
        <w:t xml:space="preserve"> were</w:t>
      </w:r>
      <w:r w:rsidR="008A3934">
        <w:rPr>
          <w:rFonts w:ascii="Times New Roman" w:eastAsia="Calibri" w:hAnsi="Times New Roman" w:cs="Times New Roman"/>
        </w:rPr>
        <w:t xml:space="preserve"> randomly selected from uniform distributions with</w:t>
      </w:r>
      <w:r w:rsidR="00054183" w:rsidRPr="00736FD5">
        <w:rPr>
          <w:rFonts w:ascii="Times New Roman" w:eastAsia="Calibri" w:hAnsi="Times New Roman" w:cs="Times New Roman"/>
        </w:rPr>
        <w:t xml:space="preserve"> ranges [3.6</w:t>
      </w:r>
      <w:r w:rsidR="008A3934">
        <w:rPr>
          <w:rFonts w:ascii="Times New Roman" w:eastAsia="Calibri" w:hAnsi="Times New Roman" w:cs="Times New Roman"/>
        </w:rPr>
        <w:t>×</w:t>
      </w:r>
      <w:r w:rsidR="00054183" w:rsidRPr="00736FD5">
        <w:rPr>
          <w:rFonts w:ascii="Times New Roman" w:eastAsia="Calibri" w:hAnsi="Times New Roman" w:cs="Times New Roman"/>
        </w:rPr>
        <w:t>10</w:t>
      </w:r>
      <w:r w:rsidR="00054183" w:rsidRPr="008A3934">
        <w:rPr>
          <w:rFonts w:ascii="Times New Roman" w:eastAsia="Calibri" w:hAnsi="Times New Roman" w:cs="Times New Roman"/>
          <w:vertAlign w:val="superscript"/>
        </w:rPr>
        <w:t>-2</w:t>
      </w:r>
      <w:r w:rsidR="00054183" w:rsidRPr="00736FD5">
        <w:rPr>
          <w:rFonts w:ascii="Times New Roman" w:eastAsia="Calibri" w:hAnsi="Times New Roman" w:cs="Times New Roman"/>
        </w:rPr>
        <w:t>, 7.2</w:t>
      </w:r>
      <w:r w:rsidR="008A3934">
        <w:rPr>
          <w:rFonts w:ascii="Times New Roman" w:eastAsia="Calibri" w:hAnsi="Times New Roman" w:cs="Times New Roman"/>
        </w:rPr>
        <w:t>×</w:t>
      </w:r>
      <w:r w:rsidR="008A3934" w:rsidRPr="00736FD5">
        <w:rPr>
          <w:rFonts w:ascii="Times New Roman" w:eastAsia="Calibri" w:hAnsi="Times New Roman" w:cs="Times New Roman"/>
        </w:rPr>
        <w:t>10</w:t>
      </w:r>
      <w:r w:rsidR="008A3934" w:rsidRPr="008A3934">
        <w:rPr>
          <w:rFonts w:ascii="Times New Roman" w:eastAsia="Calibri" w:hAnsi="Times New Roman" w:cs="Times New Roman"/>
          <w:vertAlign w:val="superscript"/>
        </w:rPr>
        <w:t>-2</w:t>
      </w:r>
      <w:r w:rsidR="00054183" w:rsidRPr="00736FD5">
        <w:rPr>
          <w:rFonts w:ascii="Times New Roman" w:eastAsia="Calibri" w:hAnsi="Times New Roman" w:cs="Times New Roman"/>
        </w:rPr>
        <w:t>] and [</w:t>
      </w:r>
      <w:r w:rsidR="008A3934">
        <w:rPr>
          <w:rFonts w:ascii="Times New Roman" w:eastAsia="Calibri" w:hAnsi="Times New Roman" w:cs="Times New Roman"/>
        </w:rPr>
        <w:t>5.0×</w:t>
      </w:r>
      <w:r w:rsidR="008A3934" w:rsidRPr="00736FD5">
        <w:rPr>
          <w:rFonts w:ascii="Times New Roman" w:eastAsia="Calibri" w:hAnsi="Times New Roman" w:cs="Times New Roman"/>
        </w:rPr>
        <w:t>10</w:t>
      </w:r>
      <w:r w:rsidR="008A3934" w:rsidRPr="008A3934">
        <w:rPr>
          <w:rFonts w:ascii="Times New Roman" w:eastAsia="Calibri" w:hAnsi="Times New Roman" w:cs="Times New Roman"/>
          <w:vertAlign w:val="superscript"/>
        </w:rPr>
        <w:t>-</w:t>
      </w:r>
      <w:r w:rsidR="008A3934">
        <w:rPr>
          <w:rFonts w:ascii="Times New Roman" w:eastAsia="Calibri" w:hAnsi="Times New Roman" w:cs="Times New Roman"/>
          <w:vertAlign w:val="superscript"/>
        </w:rPr>
        <w:t>3</w:t>
      </w:r>
      <w:r w:rsidR="00054183" w:rsidRPr="00736FD5">
        <w:rPr>
          <w:rFonts w:ascii="Times New Roman" w:eastAsia="Calibri" w:hAnsi="Times New Roman" w:cs="Times New Roman"/>
        </w:rPr>
        <w:t>, 1.0</w:t>
      </w:r>
      <w:r w:rsidR="008A3934">
        <w:rPr>
          <w:rFonts w:ascii="Times New Roman" w:eastAsia="Calibri" w:hAnsi="Times New Roman" w:cs="Times New Roman"/>
        </w:rPr>
        <w:t>×</w:t>
      </w:r>
      <w:r w:rsidR="008A3934" w:rsidRPr="00736FD5">
        <w:rPr>
          <w:rFonts w:ascii="Times New Roman" w:eastAsia="Calibri" w:hAnsi="Times New Roman" w:cs="Times New Roman"/>
        </w:rPr>
        <w:t>10</w:t>
      </w:r>
      <w:r w:rsidR="008A3934" w:rsidRPr="008A3934">
        <w:rPr>
          <w:rFonts w:ascii="Times New Roman" w:eastAsia="Calibri" w:hAnsi="Times New Roman" w:cs="Times New Roman"/>
          <w:vertAlign w:val="superscript"/>
        </w:rPr>
        <w:t>-</w:t>
      </w:r>
      <w:r w:rsidR="008A3934">
        <w:rPr>
          <w:rFonts w:ascii="Times New Roman" w:eastAsia="Calibri" w:hAnsi="Times New Roman" w:cs="Times New Roman"/>
          <w:vertAlign w:val="superscript"/>
        </w:rPr>
        <w:t>2</w:t>
      </w:r>
      <w:r w:rsidR="00054183" w:rsidRPr="00736FD5">
        <w:rPr>
          <w:rFonts w:ascii="Times New Roman" w:eastAsia="Calibri" w:hAnsi="Times New Roman" w:cs="Times New Roman"/>
        </w:rPr>
        <w:t>], respectively</w:t>
      </w:r>
      <w:r w:rsidR="008A3934">
        <w:rPr>
          <w:rFonts w:ascii="Times New Roman" w:eastAsia="Calibri" w:hAnsi="Times New Roman" w:cs="Times New Roman"/>
        </w:rPr>
        <w:t>.</w:t>
      </w:r>
    </w:p>
    <w:p w14:paraId="78937AA2" w14:textId="77777777" w:rsidR="008A3934" w:rsidRDefault="008A3934">
      <w:pPr>
        <w:pStyle w:val="normal0"/>
        <w:rPr>
          <w:rFonts w:ascii="Times New Roman" w:eastAsia="Calibri" w:hAnsi="Times New Roman" w:cs="Times New Roman"/>
        </w:rPr>
      </w:pPr>
    </w:p>
    <w:p w14:paraId="3B41020A" w14:textId="25173D18" w:rsidR="006215B1" w:rsidRPr="00736FD5" w:rsidRDefault="00054183">
      <w:pPr>
        <w:pStyle w:val="normal0"/>
        <w:rPr>
          <w:rFonts w:ascii="Times New Roman" w:eastAsia="Calibri" w:hAnsi="Times New Roman" w:cs="Times New Roman"/>
        </w:rPr>
      </w:pPr>
      <w:commentRangeStart w:id="3"/>
      <w:r w:rsidRPr="00736FD5">
        <w:rPr>
          <w:rFonts w:ascii="Times New Roman" w:eastAsia="Calibri" w:hAnsi="Times New Roman" w:cs="Times New Roman"/>
        </w:rPr>
        <w:t>The noise-free measurement, however, is not a realistic model of blood sampling. To account for the various sources of variation and more precisely emulate realistic measurements, noise was introduced to the true values.</w:t>
      </w:r>
      <w:commentRangeEnd w:id="3"/>
      <w:r w:rsidR="007866B2">
        <w:rPr>
          <w:rStyle w:val="CommentReference"/>
        </w:rPr>
        <w:commentReference w:id="3"/>
      </w:r>
      <w:r w:rsidRPr="00736FD5">
        <w:rPr>
          <w:rFonts w:ascii="Times New Roman" w:eastAsia="Calibri" w:hAnsi="Times New Roman" w:cs="Times New Roman"/>
        </w:rPr>
        <w:t xml:space="preserve"> For this part of the experiment, three different noise models were examined independently to generalize this study to a variety of assays with potentially varying noise.</w:t>
      </w:r>
    </w:p>
    <w:p w14:paraId="47F809BB" w14:textId="77777777" w:rsidR="006215B1" w:rsidRPr="00736FD5" w:rsidRDefault="006215B1">
      <w:pPr>
        <w:pStyle w:val="normal0"/>
        <w:rPr>
          <w:rFonts w:ascii="Times New Roman" w:eastAsia="Calibri" w:hAnsi="Times New Roman" w:cs="Times New Roman"/>
        </w:rPr>
      </w:pPr>
    </w:p>
    <w:p w14:paraId="119A2B72" w14:textId="755CB5FB"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The </w:t>
      </w:r>
      <w:r w:rsidRPr="00FC6C12">
        <w:rPr>
          <w:rFonts w:ascii="Times New Roman" w:eastAsia="Calibri" w:hAnsi="Times New Roman" w:cs="Times New Roman"/>
          <w:i/>
        </w:rPr>
        <w:t>constant error model</w:t>
      </w:r>
      <w:r w:rsidRPr="00736FD5">
        <w:rPr>
          <w:rFonts w:ascii="Times New Roman" w:eastAsia="Calibri" w:hAnsi="Times New Roman" w:cs="Times New Roman"/>
        </w:rPr>
        <w:t xml:space="preserve"> is intended for assays with a roug</w:t>
      </w:r>
      <w:r w:rsidR="00FC6C12">
        <w:rPr>
          <w:rFonts w:ascii="Times New Roman" w:eastAsia="Calibri" w:hAnsi="Times New Roman" w:cs="Times New Roman"/>
        </w:rPr>
        <w:t>h</w:t>
      </w:r>
      <w:r w:rsidRPr="00736FD5">
        <w:rPr>
          <w:rFonts w:ascii="Times New Roman" w:eastAsia="Calibri" w:hAnsi="Times New Roman" w:cs="Times New Roman"/>
        </w:rPr>
        <w:t>ly constant magnitude of noise for each measurement. As such,</w:t>
      </w:r>
      <w:r w:rsidR="00FC6C12">
        <w:rPr>
          <w:rFonts w:ascii="Times New Roman" w:eastAsia="Calibri" w:hAnsi="Times New Roman" w:cs="Times New Roman"/>
        </w:rPr>
        <w:t xml:space="preserve"> for each patient,</w:t>
      </w:r>
      <w:r w:rsidRPr="00736FD5">
        <w:rPr>
          <w:rFonts w:ascii="Times New Roman" w:eastAsia="Calibri" w:hAnsi="Times New Roman" w:cs="Times New Roman"/>
        </w:rPr>
        <w:t xml:space="preserve"> a normal distribution </w:t>
      </w:r>
      <w:r w:rsidR="00FC6C12">
        <w:rPr>
          <w:rFonts w:ascii="Times New Roman" w:eastAsia="Calibri" w:hAnsi="Times New Roman" w:cs="Times New Roman"/>
        </w:rPr>
        <w:t xml:space="preserve">was generated with </w:t>
      </w:r>
      <w:commentRangeStart w:id="4"/>
      <w:r w:rsidR="00FC6C12">
        <w:rPr>
          <w:rFonts w:ascii="Times New Roman" w:eastAsia="Calibri" w:hAnsi="Times New Roman" w:cs="Times New Roman"/>
        </w:rPr>
        <w:t>mean</w:t>
      </w:r>
      <w:r w:rsidRPr="00736FD5">
        <w:rPr>
          <w:rFonts w:ascii="Times New Roman" w:eastAsia="Calibri" w:hAnsi="Times New Roman" w:cs="Times New Roman"/>
        </w:rPr>
        <w:t xml:space="preserve"> zero </w:t>
      </w:r>
      <w:r w:rsidR="00FC6C12">
        <w:rPr>
          <w:rFonts w:ascii="Times New Roman" w:eastAsia="Calibri" w:hAnsi="Times New Roman" w:cs="Times New Roman"/>
        </w:rPr>
        <w:t>and</w:t>
      </w:r>
      <w:r w:rsidRPr="00736FD5">
        <w:rPr>
          <w:rFonts w:ascii="Times New Roman" w:eastAsia="Calibri" w:hAnsi="Times New Roman" w:cs="Times New Roman"/>
        </w:rPr>
        <w:t xml:space="preserve"> constant standard deviation</w:t>
      </w:r>
      <w:commentRangeEnd w:id="4"/>
      <w:r w:rsidR="00FC6C12">
        <w:rPr>
          <w:rStyle w:val="CommentReference"/>
        </w:rPr>
        <w:commentReference w:id="4"/>
      </w:r>
      <w:r w:rsidRPr="00736FD5">
        <w:rPr>
          <w:rFonts w:ascii="Times New Roman" w:eastAsia="Calibri" w:hAnsi="Times New Roman" w:cs="Times New Roman"/>
        </w:rPr>
        <w:t xml:space="preserve"> (representing a numerical noise value). Then, each time point measurement was perturbed using noise values chosen from that distribution The amount of noise is characterized by the value of the standard deviation.</w:t>
      </w:r>
    </w:p>
    <w:p w14:paraId="62816617" w14:textId="77777777" w:rsidR="006215B1" w:rsidRPr="00736FD5" w:rsidRDefault="006215B1">
      <w:pPr>
        <w:pStyle w:val="normal0"/>
        <w:rPr>
          <w:rFonts w:ascii="Times New Roman" w:eastAsia="Calibri" w:hAnsi="Times New Roman" w:cs="Times New Roman"/>
        </w:rPr>
      </w:pPr>
    </w:p>
    <w:p w14:paraId="19366A9B" w14:textId="30C69722"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In the </w:t>
      </w:r>
      <w:r w:rsidRPr="00736FD5">
        <w:rPr>
          <w:rFonts w:ascii="Times New Roman" w:eastAsia="Calibri" w:hAnsi="Times New Roman" w:cs="Times New Roman"/>
          <w:i/>
        </w:rPr>
        <w:t>standardized fractional error</w:t>
      </w:r>
      <w:r w:rsidRPr="00736FD5">
        <w:rPr>
          <w:rFonts w:ascii="Times New Roman" w:eastAsia="Calibri" w:hAnsi="Times New Roman" w:cs="Times New Roman"/>
        </w:rPr>
        <w:t xml:space="preserve"> model, the noise for each measurement is proportional to the magnitude of that measurement. For each </w:t>
      </w:r>
      <w:r w:rsidR="00FC6C12">
        <w:rPr>
          <w:rFonts w:ascii="Times New Roman" w:eastAsia="Calibri" w:hAnsi="Times New Roman" w:cs="Times New Roman"/>
        </w:rPr>
        <w:t>patient,</w:t>
      </w:r>
      <w:r w:rsidRPr="00736FD5">
        <w:rPr>
          <w:rFonts w:ascii="Times New Roman" w:eastAsia="Calibri" w:hAnsi="Times New Roman" w:cs="Times New Roman"/>
        </w:rPr>
        <w:t xml:space="preserve"> a normal distribution was generated with mean 0 and a constant standard deviation (representing a fractional value). For each measurement, a fraction was selected from the normal distribution, then multiplied by and added to the true measurement. In this model, noise was characterized by the value of the standard deviation.</w:t>
      </w:r>
    </w:p>
    <w:p w14:paraId="57A48583" w14:textId="77777777" w:rsidR="006215B1" w:rsidRPr="00736FD5" w:rsidRDefault="006215B1">
      <w:pPr>
        <w:pStyle w:val="normal0"/>
        <w:rPr>
          <w:rFonts w:ascii="Times New Roman" w:eastAsia="Calibri" w:hAnsi="Times New Roman" w:cs="Times New Roman"/>
        </w:rPr>
      </w:pPr>
    </w:p>
    <w:p w14:paraId="4C32AAFB" w14:textId="7545D3B4"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The </w:t>
      </w:r>
      <w:r w:rsidRPr="007428D0">
        <w:rPr>
          <w:rFonts w:ascii="Times New Roman" w:eastAsia="Calibri" w:hAnsi="Times New Roman" w:cs="Times New Roman"/>
          <w:i/>
        </w:rPr>
        <w:t>fractional error model</w:t>
      </w:r>
      <w:r w:rsidRPr="00736FD5">
        <w:rPr>
          <w:rFonts w:ascii="Times New Roman" w:eastAsia="Calibri" w:hAnsi="Times New Roman" w:cs="Times New Roman"/>
        </w:rPr>
        <w:t xml:space="preserve"> is intended for assays with relatively constant nonzero mean. </w:t>
      </w:r>
      <w:r w:rsidR="00FC6C12">
        <w:rPr>
          <w:rFonts w:ascii="Times New Roman" w:eastAsia="Calibri" w:hAnsi="Times New Roman" w:cs="Times New Roman"/>
        </w:rPr>
        <w:t>F</w:t>
      </w:r>
      <w:r w:rsidRPr="00736FD5">
        <w:rPr>
          <w:rFonts w:ascii="Times New Roman" w:eastAsia="Calibri" w:hAnsi="Times New Roman" w:cs="Times New Roman"/>
        </w:rPr>
        <w:t>or each</w:t>
      </w:r>
      <w:r w:rsidR="00FC6C12">
        <w:rPr>
          <w:rFonts w:ascii="Times New Roman" w:eastAsia="Calibri" w:hAnsi="Times New Roman" w:cs="Times New Roman"/>
        </w:rPr>
        <w:t xml:space="preserve"> patient,</w:t>
      </w:r>
      <w:r w:rsidRPr="00736FD5">
        <w:rPr>
          <w:rFonts w:ascii="Times New Roman" w:eastAsia="Calibri" w:hAnsi="Times New Roman" w:cs="Times New Roman"/>
        </w:rPr>
        <w:t xml:space="preserve"> a normal distribution was generated around a nonzero mean (representing a fractional value) a</w:t>
      </w:r>
      <w:r w:rsidR="00FC6C12">
        <w:rPr>
          <w:rFonts w:ascii="Times New Roman" w:eastAsia="Calibri" w:hAnsi="Times New Roman" w:cs="Times New Roman"/>
        </w:rPr>
        <w:t xml:space="preserve">nd standard </w:t>
      </w:r>
      <w:r w:rsidR="00FC6C12">
        <w:rPr>
          <w:rFonts w:ascii="Times New Roman" w:eastAsia="Calibri" w:hAnsi="Times New Roman" w:cs="Times New Roman"/>
        </w:rPr>
        <w:lastRenderedPageBreak/>
        <w:t>deviation of mean</w:t>
      </w:r>
      <w:commentRangeStart w:id="5"/>
      <w:r w:rsidR="00FC6C12">
        <w:rPr>
          <w:rFonts w:ascii="Times New Roman" w:eastAsia="Calibri" w:hAnsi="Times New Roman" w:cs="Times New Roman"/>
        </w:rPr>
        <w:t>×</w:t>
      </w:r>
      <w:r w:rsidRPr="00736FD5">
        <w:rPr>
          <w:rFonts w:ascii="Times New Roman" w:eastAsia="Calibri" w:hAnsi="Times New Roman" w:cs="Times New Roman"/>
        </w:rPr>
        <w:t>0.5</w:t>
      </w:r>
      <w:commentRangeEnd w:id="5"/>
      <w:r w:rsidR="00443278">
        <w:rPr>
          <w:rStyle w:val="CommentReference"/>
        </w:rPr>
        <w:commentReference w:id="5"/>
      </w:r>
      <w:r w:rsidR="00443278">
        <w:rPr>
          <w:rFonts w:ascii="Times New Roman" w:eastAsia="Calibri" w:hAnsi="Times New Roman" w:cs="Times New Roman"/>
        </w:rPr>
        <w:t>. F</w:t>
      </w:r>
      <w:r w:rsidRPr="00736FD5">
        <w:rPr>
          <w:rFonts w:ascii="Times New Roman" w:eastAsia="Calibri" w:hAnsi="Times New Roman" w:cs="Times New Roman"/>
        </w:rPr>
        <w:t>or each measurement</w:t>
      </w:r>
      <w:r w:rsidR="00443278">
        <w:rPr>
          <w:rFonts w:ascii="Times New Roman" w:eastAsia="Calibri" w:hAnsi="Times New Roman" w:cs="Times New Roman"/>
        </w:rPr>
        <w:t>,</w:t>
      </w:r>
      <w:r w:rsidRPr="00736FD5">
        <w:rPr>
          <w:rFonts w:ascii="Times New Roman" w:eastAsia="Calibri" w:hAnsi="Times New Roman" w:cs="Times New Roman"/>
        </w:rPr>
        <w:t xml:space="preserve"> the mean was multiplied by the magnitude of the measurement, then a value was selected from the newly created distri</w:t>
      </w:r>
      <w:r w:rsidR="00FC6C12">
        <w:rPr>
          <w:rFonts w:ascii="Times New Roman" w:eastAsia="Calibri" w:hAnsi="Times New Roman" w:cs="Times New Roman"/>
        </w:rPr>
        <w:t xml:space="preserve">bution, randomly multiplied by </w:t>
      </w:r>
      <w:r w:rsidRPr="00736FD5">
        <w:rPr>
          <w:rFonts w:ascii="Times New Roman" w:eastAsia="Calibri" w:hAnsi="Times New Roman" w:cs="Times New Roman"/>
        </w:rPr>
        <w:t>1 or -1, and added to the true measurement. The noise level was characterized by the value of the mean.</w:t>
      </w:r>
    </w:p>
    <w:p w14:paraId="4A24D8F4" w14:textId="07A406E1" w:rsidR="006215B1" w:rsidRPr="00736FD5" w:rsidRDefault="006215B1">
      <w:pPr>
        <w:pStyle w:val="normal0"/>
        <w:rPr>
          <w:rFonts w:ascii="Times New Roman" w:eastAsia="Calibri" w:hAnsi="Times New Roman" w:cs="Times New Roman"/>
        </w:rPr>
      </w:pPr>
    </w:p>
    <w:p w14:paraId="02A3EFAC" w14:textId="77777777" w:rsidR="006215B1" w:rsidRPr="00736FD5" w:rsidRDefault="00054183">
      <w:pPr>
        <w:pStyle w:val="normal0"/>
        <w:rPr>
          <w:rFonts w:ascii="Times New Roman" w:eastAsia="Calibri" w:hAnsi="Times New Roman" w:cs="Times New Roman"/>
          <w:i/>
        </w:rPr>
      </w:pPr>
      <w:r w:rsidRPr="00736FD5">
        <w:rPr>
          <w:rFonts w:ascii="Times New Roman" w:eastAsia="Calibri" w:hAnsi="Times New Roman" w:cs="Times New Roman"/>
          <w:i/>
        </w:rPr>
        <w:t xml:space="preserve"> </w:t>
      </w:r>
    </w:p>
    <w:p w14:paraId="662E4398" w14:textId="77777777" w:rsidR="006215B1" w:rsidRPr="00512F8C" w:rsidRDefault="00054183">
      <w:pPr>
        <w:pStyle w:val="normal0"/>
        <w:rPr>
          <w:rFonts w:ascii="Times New Roman" w:eastAsia="Calibri" w:hAnsi="Times New Roman" w:cs="Times New Roman"/>
          <w:b/>
        </w:rPr>
      </w:pPr>
      <w:r w:rsidRPr="00512F8C">
        <w:rPr>
          <w:rFonts w:ascii="Times New Roman" w:eastAsia="Calibri" w:hAnsi="Times New Roman" w:cs="Times New Roman"/>
          <w:b/>
          <w:i/>
        </w:rPr>
        <w:t>Normalization to Patient-Specific Baselines</w:t>
      </w:r>
      <w:r w:rsidRPr="00512F8C">
        <w:rPr>
          <w:rFonts w:ascii="Times New Roman" w:eastAsia="Calibri" w:hAnsi="Times New Roman" w:cs="Times New Roman"/>
          <w:b/>
        </w:rPr>
        <w:t xml:space="preserve"> </w:t>
      </w:r>
      <w:r w:rsidRPr="00512F8C">
        <w:rPr>
          <w:rFonts w:ascii="Times New Roman" w:eastAsia="Calibri" w:hAnsi="Times New Roman" w:cs="Times New Roman"/>
          <w:b/>
          <w:color w:val="0000FF"/>
        </w:rPr>
        <w:t>(Fig. 2.1)</w:t>
      </w:r>
    </w:p>
    <w:p w14:paraId="17E3FB36"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 </w:t>
      </w:r>
    </w:p>
    <w:p w14:paraId="2028FAB2" w14:textId="64861732"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Simulated </w:t>
      </w:r>
      <w:r w:rsidR="007428D0">
        <w:rPr>
          <w:rFonts w:ascii="Times New Roman" w:eastAsia="Calibri" w:hAnsi="Times New Roman" w:cs="Times New Roman"/>
        </w:rPr>
        <w:t xml:space="preserve">noisy </w:t>
      </w:r>
      <w:r w:rsidRPr="00736FD5">
        <w:rPr>
          <w:rFonts w:ascii="Times New Roman" w:eastAsia="Calibri" w:hAnsi="Times New Roman" w:cs="Times New Roman"/>
        </w:rPr>
        <w:t>biomarker m</w:t>
      </w:r>
      <w:r w:rsidR="007428D0">
        <w:rPr>
          <w:rFonts w:ascii="Times New Roman" w:eastAsia="Calibri" w:hAnsi="Times New Roman" w:cs="Times New Roman"/>
        </w:rPr>
        <w:t>easurements were normalized using one of</w:t>
      </w:r>
      <w:r w:rsidRPr="00736FD5">
        <w:rPr>
          <w:rFonts w:ascii="Times New Roman" w:eastAsia="Calibri" w:hAnsi="Times New Roman" w:cs="Times New Roman"/>
        </w:rPr>
        <w:t xml:space="preserve"> two different methods.</w:t>
      </w:r>
    </w:p>
    <w:p w14:paraId="5F263B5B"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 </w:t>
      </w:r>
    </w:p>
    <w:p w14:paraId="58BFF0D7"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(i) Standard score (z-score) normalization</w:t>
      </w:r>
    </w:p>
    <w:p w14:paraId="1360F75F" w14:textId="55A816C2" w:rsidR="00F272CB" w:rsidRDefault="00054183">
      <w:pPr>
        <w:pStyle w:val="normal0"/>
        <w:rPr>
          <w:rFonts w:ascii="Times New Roman" w:eastAsia="Calibri" w:hAnsi="Times New Roman" w:cs="Times New Roman"/>
        </w:rPr>
      </w:pPr>
      <w:r w:rsidRPr="00736FD5">
        <w:rPr>
          <w:rFonts w:ascii="Times New Roman" w:eastAsia="Calibri" w:hAnsi="Times New Roman" w:cs="Times New Roman"/>
        </w:rPr>
        <w:t>The mean (</w:t>
      </w:r>
      <w:r w:rsidR="007428D0" w:rsidRPr="007428D0">
        <w:rPr>
          <w:rFonts w:ascii="Times New Roman" w:eastAsia="Calibri" w:hAnsi="Times New Roman" w:cs="Times New Roman"/>
          <w:position w:val="-12"/>
        </w:rPr>
        <w:object w:dxaOrig="420" w:dyaOrig="380" w14:anchorId="7D87DCE8">
          <v:shape id="_x0000_i1087" type="#_x0000_t75" style="width:20.7pt;height:18.75pt" o:ole="">
            <v:imagedata r:id="rId24" o:title=""/>
          </v:shape>
          <o:OLEObject Type="Embed" ProgID="Equation.3" ShapeID="_x0000_i1087" DrawAspect="Content" ObjectID="_1489844819" r:id="rId25"/>
        </w:object>
      </w:r>
      <w:r w:rsidRPr="00736FD5">
        <w:rPr>
          <w:rFonts w:ascii="Times New Roman" w:eastAsia="Calibri" w:hAnsi="Times New Roman" w:cs="Times New Roman"/>
        </w:rPr>
        <w:t>) and standard deviation (</w:t>
      </w:r>
      <w:r w:rsidR="007428D0" w:rsidRPr="007428D0">
        <w:rPr>
          <w:rFonts w:ascii="Times New Roman" w:eastAsia="Calibri" w:hAnsi="Times New Roman" w:cs="Times New Roman"/>
          <w:position w:val="-12"/>
        </w:rPr>
        <w:object w:dxaOrig="440" w:dyaOrig="380" w14:anchorId="03BD2949">
          <v:shape id="_x0000_i1090" type="#_x0000_t75" style="width:21.7pt;height:18.75pt" o:ole="">
            <v:imagedata r:id="rId26" o:title=""/>
          </v:shape>
          <o:OLEObject Type="Embed" ProgID="Equation.3" ShapeID="_x0000_i1090" DrawAspect="Content" ObjectID="_1489844820" r:id="rId27"/>
        </w:object>
      </w:r>
      <w:r w:rsidRPr="00736FD5">
        <w:rPr>
          <w:rFonts w:ascii="Times New Roman" w:eastAsia="Calibri" w:hAnsi="Times New Roman" w:cs="Times New Roman"/>
        </w:rPr>
        <w:t xml:space="preserve">) of the first </w:t>
      </w:r>
      <w:commentRangeStart w:id="6"/>
      <w:r w:rsidRPr="00736FD5">
        <w:rPr>
          <w:rFonts w:ascii="Times New Roman" w:eastAsia="Calibri" w:hAnsi="Times New Roman" w:cs="Times New Roman"/>
        </w:rPr>
        <w:t>100</w:t>
      </w:r>
      <w:commentRangeEnd w:id="6"/>
      <w:r w:rsidRPr="00736FD5">
        <w:rPr>
          <w:rFonts w:ascii="Times New Roman" w:hAnsi="Times New Roman" w:cs="Times New Roman"/>
        </w:rPr>
        <w:commentReference w:id="6"/>
      </w:r>
      <w:r w:rsidRPr="00736FD5">
        <w:rPr>
          <w:rFonts w:ascii="Times New Roman" w:eastAsia="Calibri" w:hAnsi="Times New Roman" w:cs="Times New Roman"/>
        </w:rPr>
        <w:t xml:space="preserve"> day</w:t>
      </w:r>
      <w:r w:rsidR="007428D0">
        <w:rPr>
          <w:rFonts w:ascii="Times New Roman" w:eastAsia="Calibri" w:hAnsi="Times New Roman" w:cs="Times New Roman"/>
        </w:rPr>
        <w:t xml:space="preserve">s of measurements were computed, and </w:t>
      </w:r>
      <w:r w:rsidR="007428D0" w:rsidRPr="007428D0">
        <w:rPr>
          <w:rFonts w:ascii="Times New Roman" w:eastAsia="Calibri" w:hAnsi="Times New Roman" w:cs="Times New Roman"/>
          <w:position w:val="-12"/>
        </w:rPr>
        <w:object w:dxaOrig="420" w:dyaOrig="380" w14:anchorId="4FD54BB8">
          <v:shape id="_x0000_i1091" type="#_x0000_t75" style="width:20.7pt;height:18.75pt" o:ole="">
            <v:imagedata r:id="rId28" o:title=""/>
          </v:shape>
          <o:OLEObject Type="Embed" ProgID="Equation.3" ShapeID="_x0000_i1091" DrawAspect="Content" ObjectID="_1489844821" r:id="rId29"/>
        </w:object>
      </w:r>
      <w:r w:rsidRPr="00736FD5">
        <w:rPr>
          <w:rFonts w:ascii="Times New Roman" w:eastAsia="Calibri" w:hAnsi="Times New Roman" w:cs="Times New Roman"/>
        </w:rPr>
        <w:t xml:space="preserve"> </w:t>
      </w:r>
      <w:r w:rsidR="007428D0">
        <w:rPr>
          <w:rFonts w:ascii="Times New Roman" w:eastAsia="Calibri" w:hAnsi="Times New Roman" w:cs="Times New Roman"/>
        </w:rPr>
        <w:t xml:space="preserve">was </w:t>
      </w:r>
      <w:r w:rsidRPr="00736FD5">
        <w:rPr>
          <w:rFonts w:ascii="Times New Roman" w:eastAsia="Calibri" w:hAnsi="Times New Roman" w:cs="Times New Roman"/>
        </w:rPr>
        <w:t xml:space="preserve">assumed to be the patient’s healthy baseline. After the first 100 days, </w:t>
      </w:r>
      <w:r w:rsidR="00F272CB">
        <w:rPr>
          <w:rFonts w:ascii="Times New Roman" w:eastAsia="Calibri" w:hAnsi="Times New Roman" w:cs="Times New Roman"/>
        </w:rPr>
        <w:t>a</w:t>
      </w:r>
      <w:r w:rsidR="007428D0">
        <w:rPr>
          <w:rFonts w:ascii="Times New Roman" w:eastAsia="Calibri" w:hAnsi="Times New Roman" w:cs="Times New Roman"/>
        </w:rPr>
        <w:t xml:space="preserve"> </w:t>
      </w:r>
      <w:r w:rsidRPr="00736FD5">
        <w:rPr>
          <w:rFonts w:ascii="Times New Roman" w:eastAsia="Calibri" w:hAnsi="Times New Roman" w:cs="Times New Roman"/>
        </w:rPr>
        <w:t xml:space="preserve">subsequent </w:t>
      </w:r>
      <w:r w:rsidR="007428D0">
        <w:rPr>
          <w:rFonts w:ascii="Times New Roman" w:eastAsia="Calibri" w:hAnsi="Times New Roman" w:cs="Times New Roman"/>
        </w:rPr>
        <w:t xml:space="preserve">measurement </w:t>
      </w:r>
      <w:r w:rsidR="007428D0" w:rsidRPr="007428D0">
        <w:rPr>
          <w:rFonts w:ascii="Times New Roman" w:eastAsia="Calibri" w:hAnsi="Times New Roman" w:cs="Times New Roman"/>
          <w:position w:val="-12"/>
        </w:rPr>
        <w:object w:dxaOrig="480" w:dyaOrig="380" w14:anchorId="52863C49">
          <v:shape id="_x0000_i1094" type="#_x0000_t75" style="width:23.65pt;height:18.75pt" o:ole="">
            <v:imagedata r:id="rId30" o:title=""/>
          </v:shape>
          <o:OLEObject Type="Embed" ProgID="Equation.3" ShapeID="_x0000_i1094" DrawAspect="Content" ObjectID="_1489844822" r:id="rId31"/>
        </w:object>
      </w:r>
      <w:r w:rsidR="007428D0">
        <w:rPr>
          <w:rFonts w:ascii="Times New Roman" w:eastAsia="Calibri" w:hAnsi="Times New Roman" w:cs="Times New Roman"/>
        </w:rPr>
        <w:t xml:space="preserve"> was</w:t>
      </w:r>
      <w:r w:rsidRPr="00736FD5">
        <w:rPr>
          <w:rFonts w:ascii="Times New Roman" w:eastAsia="Calibri" w:hAnsi="Times New Roman" w:cs="Times New Roman"/>
        </w:rPr>
        <w:t xml:space="preserve"> </w:t>
      </w:r>
      <w:r w:rsidR="007428D0">
        <w:rPr>
          <w:rFonts w:ascii="Times New Roman" w:eastAsia="Calibri" w:hAnsi="Times New Roman" w:cs="Times New Roman"/>
        </w:rPr>
        <w:t>normalized</w:t>
      </w:r>
      <w:r w:rsidRPr="00736FD5">
        <w:rPr>
          <w:rFonts w:ascii="Times New Roman" w:eastAsia="Calibri" w:hAnsi="Times New Roman" w:cs="Times New Roman"/>
        </w:rPr>
        <w:t xml:space="preserve"> as</w:t>
      </w:r>
      <w:r w:rsidR="007428D0">
        <w:rPr>
          <w:rFonts w:ascii="Times New Roman" w:eastAsia="Calibri" w:hAnsi="Times New Roman" w:cs="Times New Roman"/>
        </w:rPr>
        <w:t xml:space="preserve"> follows:</w:t>
      </w:r>
    </w:p>
    <w:p w14:paraId="1277347A" w14:textId="4E0BD31E" w:rsidR="006215B1" w:rsidRDefault="00F272CB" w:rsidP="00F272CB">
      <w:pPr>
        <w:pStyle w:val="normal0"/>
        <w:jc w:val="center"/>
        <w:rPr>
          <w:rFonts w:ascii="Times New Roman" w:eastAsia="Calibri" w:hAnsi="Times New Roman" w:cs="Times New Roman"/>
        </w:rPr>
      </w:pPr>
      <w:r w:rsidRPr="00F272CB">
        <w:rPr>
          <w:rFonts w:ascii="Times New Roman" w:eastAsia="Calibri" w:hAnsi="Times New Roman" w:cs="Times New Roman"/>
          <w:position w:val="-32"/>
        </w:rPr>
        <w:object w:dxaOrig="2180" w:dyaOrig="740" w14:anchorId="558F67B1">
          <v:shape id="_x0000_i1112" type="#_x0000_t75" style="width:109.5pt;height:37.5pt" o:ole="">
            <v:imagedata r:id="rId32" o:title=""/>
          </v:shape>
          <o:OLEObject Type="Embed" ProgID="Equation.3" ShapeID="_x0000_i1112" DrawAspect="Content" ObjectID="_1489844823" r:id="rId33"/>
        </w:object>
      </w:r>
      <w:r w:rsidR="00237FDC">
        <w:rPr>
          <w:rFonts w:ascii="Times New Roman" w:eastAsia="Calibri" w:hAnsi="Times New Roman" w:cs="Times New Roman"/>
        </w:rPr>
        <w:t>.</w:t>
      </w:r>
    </w:p>
    <w:p w14:paraId="00D36F24" w14:textId="77777777" w:rsidR="00F272CB" w:rsidRPr="00736FD5" w:rsidRDefault="00F272CB" w:rsidP="00F272CB">
      <w:pPr>
        <w:pStyle w:val="normal0"/>
        <w:jc w:val="center"/>
        <w:rPr>
          <w:rFonts w:ascii="Times New Roman" w:eastAsia="Calibri" w:hAnsi="Times New Roman" w:cs="Times New Roman"/>
        </w:rPr>
      </w:pPr>
    </w:p>
    <w:p w14:paraId="0224F5D4" w14:textId="574BDA5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(ii) </w:t>
      </w:r>
      <w:r w:rsidR="00C67277">
        <w:rPr>
          <w:rFonts w:ascii="Times New Roman" w:eastAsia="Calibri" w:hAnsi="Times New Roman" w:cs="Times New Roman"/>
        </w:rPr>
        <w:t>Mean</w:t>
      </w:r>
      <w:r w:rsidRPr="00736FD5">
        <w:rPr>
          <w:rFonts w:ascii="Times New Roman" w:eastAsia="Calibri" w:hAnsi="Times New Roman" w:cs="Times New Roman"/>
        </w:rPr>
        <w:t xml:space="preserve"> Subtraction</w:t>
      </w:r>
    </w:p>
    <w:p w14:paraId="5EF780C2" w14:textId="2715D930" w:rsidR="006215B1"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The mean </w:t>
      </w:r>
      <w:r w:rsidR="00F272CB" w:rsidRPr="00736FD5">
        <w:rPr>
          <w:rFonts w:ascii="Times New Roman" w:eastAsia="Calibri" w:hAnsi="Times New Roman" w:cs="Times New Roman"/>
        </w:rPr>
        <w:t>(</w:t>
      </w:r>
      <w:r w:rsidR="00F272CB" w:rsidRPr="007428D0">
        <w:rPr>
          <w:rFonts w:ascii="Times New Roman" w:eastAsia="Calibri" w:hAnsi="Times New Roman" w:cs="Times New Roman"/>
          <w:position w:val="-12"/>
        </w:rPr>
        <w:object w:dxaOrig="420" w:dyaOrig="380" w14:anchorId="080B3F1C">
          <v:shape id="_x0000_i1114" type="#_x0000_t75" style="width:20.7pt;height:18.75pt" o:ole="">
            <v:imagedata r:id="rId34" o:title=""/>
          </v:shape>
          <o:OLEObject Type="Embed" ProgID="Equation.3" ShapeID="_x0000_i1114" DrawAspect="Content" ObjectID="_1489844824" r:id="rId35"/>
        </w:object>
      </w:r>
      <w:r w:rsidR="00F272CB" w:rsidRPr="00736FD5">
        <w:rPr>
          <w:rFonts w:ascii="Times New Roman" w:eastAsia="Calibri" w:hAnsi="Times New Roman" w:cs="Times New Roman"/>
        </w:rPr>
        <w:t>)</w:t>
      </w:r>
      <w:r w:rsidR="00F272CB">
        <w:rPr>
          <w:rFonts w:ascii="Times New Roman" w:eastAsia="Calibri" w:hAnsi="Times New Roman" w:cs="Times New Roman"/>
        </w:rPr>
        <w:t xml:space="preserve"> </w:t>
      </w:r>
      <w:r w:rsidRPr="00736FD5">
        <w:rPr>
          <w:rFonts w:ascii="Times New Roman" w:eastAsia="Calibri" w:hAnsi="Times New Roman" w:cs="Times New Roman"/>
        </w:rPr>
        <w:t>of the fir</w:t>
      </w:r>
      <w:r w:rsidR="00F272CB">
        <w:rPr>
          <w:rFonts w:ascii="Times New Roman" w:eastAsia="Calibri" w:hAnsi="Times New Roman" w:cs="Times New Roman"/>
        </w:rPr>
        <w:t>st 100 days of measurements was computed</w:t>
      </w:r>
      <w:r w:rsidRPr="00736FD5">
        <w:rPr>
          <w:rFonts w:ascii="Times New Roman" w:eastAsia="Calibri" w:hAnsi="Times New Roman" w:cs="Times New Roman"/>
        </w:rPr>
        <w:t xml:space="preserve"> and assumed to be the patient</w:t>
      </w:r>
      <w:r w:rsidR="00F272CB">
        <w:rPr>
          <w:rFonts w:ascii="Times New Roman" w:eastAsia="Calibri" w:hAnsi="Times New Roman" w:cs="Times New Roman"/>
        </w:rPr>
        <w:t xml:space="preserve">’s healthy baseline. Subsequent measurements </w:t>
      </w:r>
      <w:r w:rsidR="00F272CB" w:rsidRPr="007428D0">
        <w:rPr>
          <w:rFonts w:ascii="Times New Roman" w:eastAsia="Calibri" w:hAnsi="Times New Roman" w:cs="Times New Roman"/>
          <w:position w:val="-12"/>
        </w:rPr>
        <w:object w:dxaOrig="480" w:dyaOrig="380" w14:anchorId="4CD04784">
          <v:shape id="_x0000_i1115" type="#_x0000_t75" style="width:23.65pt;height:18.75pt" o:ole="">
            <v:imagedata r:id="rId36" o:title=""/>
          </v:shape>
          <o:OLEObject Type="Embed" ProgID="Equation.3" ShapeID="_x0000_i1115" DrawAspect="Content" ObjectID="_1489844825" r:id="rId37"/>
        </w:object>
      </w:r>
      <w:r w:rsidR="00F272CB">
        <w:rPr>
          <w:rFonts w:ascii="Times New Roman" w:eastAsia="Calibri" w:hAnsi="Times New Roman" w:cs="Times New Roman"/>
        </w:rPr>
        <w:t xml:space="preserve"> were</w:t>
      </w:r>
      <w:r w:rsidRPr="00736FD5">
        <w:rPr>
          <w:rFonts w:ascii="Times New Roman" w:eastAsia="Calibri" w:hAnsi="Times New Roman" w:cs="Times New Roman"/>
        </w:rPr>
        <w:t xml:space="preserve"> normalized </w:t>
      </w:r>
      <w:r w:rsidR="00F272CB">
        <w:rPr>
          <w:rFonts w:ascii="Times New Roman" w:eastAsia="Calibri" w:hAnsi="Times New Roman" w:cs="Times New Roman"/>
        </w:rPr>
        <w:t>as follows:</w:t>
      </w:r>
    </w:p>
    <w:p w14:paraId="744C8C13" w14:textId="77777777" w:rsidR="00F272CB" w:rsidRDefault="00F272CB">
      <w:pPr>
        <w:pStyle w:val="normal0"/>
        <w:rPr>
          <w:rFonts w:ascii="Times New Roman" w:eastAsia="Calibri" w:hAnsi="Times New Roman" w:cs="Times New Roman"/>
        </w:rPr>
      </w:pPr>
    </w:p>
    <w:p w14:paraId="37A6ABD0" w14:textId="36AF06A2" w:rsidR="00F272CB" w:rsidRPr="00736FD5" w:rsidRDefault="00F272CB" w:rsidP="00F272CB">
      <w:pPr>
        <w:pStyle w:val="normal0"/>
        <w:jc w:val="center"/>
        <w:rPr>
          <w:rFonts w:ascii="Times New Roman" w:eastAsia="Calibri" w:hAnsi="Times New Roman" w:cs="Times New Roman"/>
        </w:rPr>
      </w:pPr>
      <w:r w:rsidRPr="00F272CB">
        <w:rPr>
          <w:position w:val="-12"/>
        </w:rPr>
        <w:object w:dxaOrig="1980" w:dyaOrig="380" w14:anchorId="67B76DB6">
          <v:shape id="_x0000_i1118" type="#_x0000_t75" style="width:98.65pt;height:18.75pt" o:ole="">
            <v:imagedata r:id="rId38" o:title=""/>
          </v:shape>
          <o:OLEObject Type="Embed" ProgID="Equation.3" ShapeID="_x0000_i1118" DrawAspect="Content" ObjectID="_1489844826" r:id="rId39"/>
        </w:object>
      </w:r>
      <w:r w:rsidR="00237FDC">
        <w:t>.</w:t>
      </w:r>
    </w:p>
    <w:p w14:paraId="05A8F571" w14:textId="77777777" w:rsidR="00F272CB" w:rsidRDefault="00F272CB">
      <w:pPr>
        <w:pStyle w:val="normal0"/>
        <w:rPr>
          <w:rFonts w:ascii="Times New Roman" w:hAnsi="Times New Roman" w:cs="Times New Roman"/>
        </w:rPr>
      </w:pPr>
    </w:p>
    <w:p w14:paraId="3DDC9571" w14:textId="77777777" w:rsidR="00F272CB" w:rsidRDefault="00F272CB">
      <w:pPr>
        <w:pStyle w:val="normal0"/>
        <w:rPr>
          <w:rFonts w:ascii="Times New Roman" w:hAnsi="Times New Roman" w:cs="Times New Roman"/>
        </w:rPr>
      </w:pPr>
    </w:p>
    <w:p w14:paraId="1454D84B" w14:textId="77777777" w:rsidR="006215B1" w:rsidRPr="00512F8C" w:rsidRDefault="00054183">
      <w:pPr>
        <w:pStyle w:val="normal0"/>
        <w:rPr>
          <w:rFonts w:ascii="Times New Roman" w:eastAsia="Calibri" w:hAnsi="Times New Roman" w:cs="Times New Roman"/>
          <w:b/>
        </w:rPr>
      </w:pPr>
      <w:r w:rsidRPr="00512F8C">
        <w:rPr>
          <w:rFonts w:ascii="Times New Roman" w:eastAsia="Calibri" w:hAnsi="Times New Roman" w:cs="Times New Roman"/>
          <w:b/>
          <w:i/>
        </w:rPr>
        <w:t xml:space="preserve">Classification with k-Nearest Neighbors (k-NN) </w:t>
      </w:r>
      <w:r w:rsidRPr="00512F8C">
        <w:rPr>
          <w:rFonts w:ascii="Times New Roman" w:eastAsia="Calibri" w:hAnsi="Times New Roman" w:cs="Times New Roman"/>
          <w:b/>
          <w:color w:val="0000FF"/>
        </w:rPr>
        <w:t>[7]</w:t>
      </w:r>
    </w:p>
    <w:p w14:paraId="15FA78C3"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 </w:t>
      </w:r>
    </w:p>
    <w:p w14:paraId="44F78E35" w14:textId="622ED27C" w:rsidR="006215B1" w:rsidRPr="00736FD5" w:rsidRDefault="00054183">
      <w:pPr>
        <w:pStyle w:val="normal0"/>
        <w:rPr>
          <w:rFonts w:ascii="Times New Roman" w:eastAsia="Calibri" w:hAnsi="Times New Roman" w:cs="Times New Roman"/>
          <w:sz w:val="18"/>
          <w:szCs w:val="18"/>
        </w:rPr>
      </w:pPr>
      <w:r w:rsidRPr="00736FD5">
        <w:rPr>
          <w:rFonts w:ascii="Times New Roman" w:eastAsia="Calibri" w:hAnsi="Times New Roman" w:cs="Times New Roman"/>
        </w:rPr>
        <w:t>(i) Weighted</w:t>
      </w:r>
      <w:r w:rsidRPr="00736FD5">
        <w:rPr>
          <w:rFonts w:ascii="Times New Roman" w:hAnsi="Times New Roman" w:cs="Times New Roman"/>
        </w:rPr>
        <w:commentReference w:id="7"/>
      </w:r>
      <w:r w:rsidRPr="00736FD5">
        <w:rPr>
          <w:rFonts w:ascii="Times New Roman" w:eastAsia="Calibri" w:hAnsi="Times New Roman" w:cs="Times New Roman"/>
        </w:rPr>
        <w:t xml:space="preserve"> </w:t>
      </w:r>
      <w:r w:rsidRPr="00736FD5">
        <w:rPr>
          <w:rFonts w:ascii="Times New Roman" w:eastAsia="Calibri" w:hAnsi="Times New Roman" w:cs="Times New Roman"/>
          <w:i/>
        </w:rPr>
        <w:t>k</w:t>
      </w:r>
      <w:r w:rsidRPr="00736FD5">
        <w:rPr>
          <w:rFonts w:ascii="Times New Roman" w:eastAsia="Calibri" w:hAnsi="Times New Roman" w:cs="Times New Roman"/>
        </w:rPr>
        <w:t>-NN</w:t>
      </w:r>
    </w:p>
    <w:p w14:paraId="68175806" w14:textId="233AD863" w:rsidR="006215B1"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Given a patient’s longitudinal biomarker history represented as a multidimensional vector, this algorithm computes the </w:t>
      </w:r>
      <w:commentRangeStart w:id="8"/>
      <w:r w:rsidRPr="00736FD5">
        <w:rPr>
          <w:rFonts w:ascii="Times New Roman" w:eastAsia="Calibri" w:hAnsi="Times New Roman" w:cs="Times New Roman"/>
          <w:i/>
        </w:rPr>
        <w:t>k</w:t>
      </w:r>
      <w:commentRangeEnd w:id="8"/>
      <w:r w:rsidRPr="00736FD5">
        <w:rPr>
          <w:rFonts w:ascii="Times New Roman" w:hAnsi="Times New Roman" w:cs="Times New Roman"/>
        </w:rPr>
        <w:commentReference w:id="8"/>
      </w:r>
      <w:r w:rsidRPr="00736FD5">
        <w:rPr>
          <w:rFonts w:ascii="Times New Roman" w:eastAsia="Calibri" w:hAnsi="Times New Roman" w:cs="Times New Roman"/>
        </w:rPr>
        <w:t xml:space="preserve"> neighbors of minimum Euclidean distance in a set of previously-acquired biomarker measurements belonging to patients</w:t>
      </w:r>
      <w:r w:rsidR="00504B0F">
        <w:rPr>
          <w:rFonts w:ascii="Times New Roman" w:eastAsia="Calibri" w:hAnsi="Times New Roman" w:cs="Times New Roman"/>
        </w:rPr>
        <w:t xml:space="preserve"> who have a known cancer status</w:t>
      </w:r>
      <w:r w:rsidRPr="00736FD5">
        <w:rPr>
          <w:rFonts w:ascii="Times New Roman" w:eastAsia="Calibri" w:hAnsi="Times New Roman" w:cs="Times New Roman"/>
        </w:rPr>
        <w:t xml:space="preserve">. The given patient’s cancer status is then classified with the majority label of the </w:t>
      </w:r>
      <w:r w:rsidRPr="00736FD5">
        <w:rPr>
          <w:rFonts w:ascii="Times New Roman" w:eastAsia="Calibri" w:hAnsi="Times New Roman" w:cs="Times New Roman"/>
          <w:i/>
        </w:rPr>
        <w:t>k</w:t>
      </w:r>
      <w:r w:rsidRPr="00736FD5">
        <w:rPr>
          <w:rFonts w:ascii="Times New Roman" w:eastAsia="Calibri" w:hAnsi="Times New Roman" w:cs="Times New Roman"/>
        </w:rPr>
        <w:t xml:space="preserve"> nearest neighbors, where labels with smaller Eucliden distance are considered with weight inversely proportional to distance. Mathematically, the distance between the input patient’s history (represented as an </w:t>
      </w:r>
      <w:r w:rsidRPr="000843A9">
        <w:rPr>
          <w:rFonts w:ascii="Times New Roman" w:eastAsia="Calibri" w:hAnsi="Times New Roman" w:cs="Times New Roman"/>
          <w:i/>
        </w:rPr>
        <w:t>m</w:t>
      </w:r>
      <w:r w:rsidRPr="00736FD5">
        <w:rPr>
          <w:rFonts w:ascii="Times New Roman" w:eastAsia="Calibri" w:hAnsi="Times New Roman" w:cs="Times New Roman"/>
        </w:rPr>
        <w:t>-dimensional vector</w:t>
      </w:r>
      <w:r w:rsidR="00237FDC">
        <w:rPr>
          <w:rFonts w:ascii="Times New Roman" w:eastAsia="Calibri" w:hAnsi="Times New Roman" w:cs="Times New Roman"/>
        </w:rPr>
        <w:t xml:space="preserve"> </w:t>
      </w:r>
      <w:r w:rsidR="00237FDC" w:rsidRPr="00237FDC">
        <w:rPr>
          <w:rFonts w:ascii="Times New Roman" w:eastAsia="Calibri" w:hAnsi="Times New Roman" w:cs="Times New Roman"/>
          <w:position w:val="-10"/>
        </w:rPr>
        <w:object w:dxaOrig="220" w:dyaOrig="320" w14:anchorId="228093BE">
          <v:shape id="_x0000_i1121" type="#_x0000_t75" style="width:10.85pt;height:15.8pt" o:ole="">
            <v:imagedata r:id="rId40" o:title=""/>
          </v:shape>
          <o:OLEObject Type="Embed" ProgID="Equation.3" ShapeID="_x0000_i1121" DrawAspect="Content" ObjectID="_1489844827" r:id="rId41"/>
        </w:object>
      </w:r>
      <w:r w:rsidRPr="00736FD5">
        <w:rPr>
          <w:rFonts w:ascii="Times New Roman" w:eastAsia="Calibri" w:hAnsi="Times New Roman" w:cs="Times New Roman"/>
        </w:rPr>
        <w:t>) and a labeled history (</w:t>
      </w:r>
      <w:r w:rsidRPr="000843A9">
        <w:rPr>
          <w:rFonts w:ascii="Times New Roman" w:eastAsia="Calibri" w:hAnsi="Times New Roman" w:cs="Times New Roman"/>
          <w:i/>
        </w:rPr>
        <w:t>m</w:t>
      </w:r>
      <w:r w:rsidRPr="00736FD5">
        <w:rPr>
          <w:rFonts w:ascii="Times New Roman" w:eastAsia="Calibri" w:hAnsi="Times New Roman" w:cs="Times New Roman"/>
        </w:rPr>
        <w:t>-dimensional vector</w:t>
      </w:r>
      <w:r w:rsidR="00237FDC">
        <w:rPr>
          <w:rFonts w:ascii="Times New Roman" w:eastAsia="Calibri" w:hAnsi="Times New Roman" w:cs="Times New Roman"/>
        </w:rPr>
        <w:t xml:space="preserve"> </w:t>
      </w:r>
      <w:r w:rsidR="00237FDC" w:rsidRPr="00237FDC">
        <w:rPr>
          <w:rFonts w:ascii="Times New Roman" w:eastAsia="Calibri" w:hAnsi="Times New Roman" w:cs="Times New Roman"/>
          <w:position w:val="-6"/>
        </w:rPr>
        <w:object w:dxaOrig="200" w:dyaOrig="340" w14:anchorId="3E071849">
          <v:shape id="_x0000_i1125" type="#_x0000_t75" style="width:9.85pt;height:16.75pt" o:ole="">
            <v:imagedata r:id="rId42" o:title=""/>
          </v:shape>
          <o:OLEObject Type="Embed" ProgID="Equation.3" ShapeID="_x0000_i1125" DrawAspect="Content" ObjectID="_1489844828" r:id="rId43"/>
        </w:object>
      </w:r>
      <w:r w:rsidRPr="00736FD5">
        <w:rPr>
          <w:rFonts w:ascii="Times New Roman" w:eastAsia="Calibri" w:hAnsi="Times New Roman" w:cs="Times New Roman"/>
        </w:rPr>
        <w:t>) is calculated as</w:t>
      </w:r>
    </w:p>
    <w:p w14:paraId="0322C33E" w14:textId="77777777" w:rsidR="00237FDC" w:rsidRDefault="00237FDC">
      <w:pPr>
        <w:pStyle w:val="normal0"/>
        <w:rPr>
          <w:rFonts w:ascii="Times New Roman" w:eastAsia="Calibri" w:hAnsi="Times New Roman" w:cs="Times New Roman"/>
        </w:rPr>
      </w:pPr>
    </w:p>
    <w:p w14:paraId="6298D70A" w14:textId="238C0796" w:rsidR="006215B1" w:rsidRPr="00736FD5" w:rsidRDefault="00237FDC" w:rsidP="00237FDC">
      <w:pPr>
        <w:pStyle w:val="normal0"/>
        <w:jc w:val="center"/>
        <w:rPr>
          <w:rFonts w:ascii="Times New Roman" w:eastAsia="Calibri" w:hAnsi="Times New Roman" w:cs="Times New Roman"/>
        </w:rPr>
      </w:pPr>
      <w:r w:rsidRPr="00237FDC">
        <w:rPr>
          <w:rFonts w:ascii="Times New Roman" w:eastAsia="Calibri" w:hAnsi="Times New Roman" w:cs="Times New Roman"/>
          <w:position w:val="-32"/>
        </w:rPr>
        <w:object w:dxaOrig="1660" w:dyaOrig="800" w14:anchorId="725FB607">
          <v:shape id="_x0000_i1130" type="#_x0000_t75" style="width:82.85pt;height:40.45pt" o:ole="">
            <v:imagedata r:id="rId44" o:title=""/>
          </v:shape>
          <o:OLEObject Type="Embed" ProgID="Equation.3" ShapeID="_x0000_i1130" DrawAspect="Content" ObjectID="_1489844829" r:id="rId45"/>
        </w:object>
      </w:r>
      <w:r>
        <w:rPr>
          <w:rFonts w:ascii="Times New Roman" w:eastAsia="Calibri" w:hAnsi="Times New Roman" w:cs="Times New Roman"/>
        </w:rPr>
        <w:t>.</w:t>
      </w:r>
    </w:p>
    <w:p w14:paraId="441A76FB" w14:textId="77777777" w:rsidR="006215B1" w:rsidRPr="00736FD5" w:rsidRDefault="006215B1">
      <w:pPr>
        <w:pStyle w:val="normal0"/>
        <w:rPr>
          <w:rFonts w:ascii="Times New Roman" w:eastAsia="Calibri" w:hAnsi="Times New Roman" w:cs="Times New Roman"/>
        </w:rPr>
      </w:pPr>
    </w:p>
    <w:p w14:paraId="465357DF" w14:textId="35310361"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lastRenderedPageBreak/>
        <w:t xml:space="preserve">For this study, the weighted </w:t>
      </w:r>
      <w:r w:rsidRPr="00736FD5">
        <w:rPr>
          <w:rFonts w:ascii="Times New Roman" w:eastAsia="Calibri" w:hAnsi="Times New Roman" w:cs="Times New Roman"/>
          <w:i/>
        </w:rPr>
        <w:t>k</w:t>
      </w:r>
      <w:r w:rsidRPr="00736FD5">
        <w:rPr>
          <w:rFonts w:ascii="Times New Roman" w:eastAsia="Calibri" w:hAnsi="Times New Roman" w:cs="Times New Roman"/>
        </w:rPr>
        <w:t xml:space="preserve">-NN method with </w:t>
      </w:r>
      <w:r w:rsidRPr="000843A9">
        <w:rPr>
          <w:rFonts w:ascii="Times New Roman" w:eastAsia="Calibri" w:hAnsi="Times New Roman" w:cs="Times New Roman"/>
          <w:i/>
        </w:rPr>
        <w:t>k</w:t>
      </w:r>
      <w:r w:rsidRPr="00736FD5">
        <w:rPr>
          <w:rFonts w:ascii="Times New Roman" w:eastAsia="Calibri" w:hAnsi="Times New Roman" w:cs="Times New Roman"/>
        </w:rPr>
        <w:t xml:space="preserve"> = 5 </w:t>
      </w:r>
      <w:r w:rsidR="000843A9">
        <w:rPr>
          <w:rFonts w:ascii="Times New Roman" w:eastAsia="Calibri" w:hAnsi="Times New Roman" w:cs="Times New Roman"/>
        </w:rPr>
        <w:t>was</w:t>
      </w:r>
      <w:r w:rsidRPr="00736FD5">
        <w:rPr>
          <w:rFonts w:ascii="Times New Roman" w:eastAsia="Calibri" w:hAnsi="Times New Roman" w:cs="Times New Roman"/>
        </w:rPr>
        <w:t xml:space="preserve"> applied in two different </w:t>
      </w:r>
      <w:r w:rsidR="000843A9">
        <w:rPr>
          <w:rFonts w:ascii="Times New Roman" w:eastAsia="Calibri" w:hAnsi="Times New Roman" w:cs="Times New Roman"/>
        </w:rPr>
        <w:t>ways:</w:t>
      </w:r>
      <w:r w:rsidRPr="00736FD5">
        <w:rPr>
          <w:rFonts w:ascii="Times New Roman" w:eastAsia="Calibri" w:hAnsi="Times New Roman" w:cs="Times New Roman"/>
        </w:rPr>
        <w:t xml:space="preserve"> </w:t>
      </w:r>
      <w:r w:rsidR="000843A9">
        <w:rPr>
          <w:rFonts w:ascii="Times New Roman" w:eastAsia="Calibri" w:hAnsi="Times New Roman" w:cs="Times New Roman"/>
        </w:rPr>
        <w:t>1)</w:t>
      </w:r>
      <w:r w:rsidR="00512F8C">
        <w:rPr>
          <w:rFonts w:ascii="Times New Roman" w:eastAsia="Calibri" w:hAnsi="Times New Roman" w:cs="Times New Roman"/>
        </w:rPr>
        <w:t xml:space="preserve"> using fixed observation spans</w:t>
      </w:r>
      <w:r w:rsidR="000843A9">
        <w:rPr>
          <w:rFonts w:ascii="Times New Roman" w:eastAsia="Calibri" w:hAnsi="Times New Roman" w:cs="Times New Roman"/>
        </w:rPr>
        <w:t>; 2) using</w:t>
      </w:r>
      <w:r w:rsidRPr="00736FD5">
        <w:rPr>
          <w:rFonts w:ascii="Times New Roman" w:eastAsia="Calibri" w:hAnsi="Times New Roman" w:cs="Times New Roman"/>
        </w:rPr>
        <w:t xml:space="preserve"> dynamically increasi</w:t>
      </w:r>
      <w:r w:rsidR="00512F8C">
        <w:rPr>
          <w:rFonts w:ascii="Times New Roman" w:eastAsia="Calibri" w:hAnsi="Times New Roman" w:cs="Times New Roman"/>
        </w:rPr>
        <w:t>ng observation spans</w:t>
      </w:r>
      <w:r w:rsidR="000843A9">
        <w:rPr>
          <w:rFonts w:ascii="Times New Roman" w:eastAsia="Calibri" w:hAnsi="Times New Roman" w:cs="Times New Roman"/>
        </w:rPr>
        <w:t xml:space="preserve"> to mimic</w:t>
      </w:r>
      <w:r w:rsidRPr="00736FD5">
        <w:rPr>
          <w:rFonts w:ascii="Times New Roman" w:eastAsia="Calibri" w:hAnsi="Times New Roman" w:cs="Times New Roman"/>
        </w:rPr>
        <w:t xml:space="preserve"> a patient</w:t>
      </w:r>
      <w:r w:rsidR="00512F8C">
        <w:rPr>
          <w:rFonts w:ascii="Times New Roman" w:eastAsia="Calibri" w:hAnsi="Times New Roman" w:cs="Times New Roman"/>
        </w:rPr>
        <w:t xml:space="preserve">’s subsequent visits to provide additional </w:t>
      </w:r>
      <w:r w:rsidRPr="00736FD5">
        <w:rPr>
          <w:rFonts w:ascii="Times New Roman" w:eastAsia="Calibri" w:hAnsi="Times New Roman" w:cs="Times New Roman"/>
        </w:rPr>
        <w:t>blood samples.</w:t>
      </w:r>
    </w:p>
    <w:p w14:paraId="065ED3F1" w14:textId="77777777" w:rsidR="006215B1" w:rsidRPr="00736FD5" w:rsidRDefault="006215B1">
      <w:pPr>
        <w:pStyle w:val="normal0"/>
        <w:rPr>
          <w:rFonts w:ascii="Times New Roman" w:eastAsia="Calibri" w:hAnsi="Times New Roman" w:cs="Times New Roman"/>
        </w:rPr>
      </w:pPr>
    </w:p>
    <w:p w14:paraId="7EF5746D" w14:textId="6C177CD0"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First, we considered the relationship between sampling frequency and observation span, focusing on their relative impacts on classification accuracy.  Ten-fold cross validation was then used to assess classification performance. The patients were split into a training set containing 90% of the patients and a testing set containing the remaining 10% of patients, with the ratio of healthy to cancerous patients remaining at 1:1. For each patient in the testing set, the </w:t>
      </w:r>
      <w:r w:rsidRPr="00736FD5">
        <w:rPr>
          <w:rFonts w:ascii="Times New Roman" w:eastAsia="Calibri" w:hAnsi="Times New Roman" w:cs="Times New Roman"/>
          <w:i/>
        </w:rPr>
        <w:t>k</w:t>
      </w:r>
      <w:r w:rsidRPr="00736FD5">
        <w:rPr>
          <w:rFonts w:ascii="Times New Roman" w:eastAsia="Calibri" w:hAnsi="Times New Roman" w:cs="Times New Roman"/>
        </w:rPr>
        <w:t xml:space="preserve"> nearest neighbors in the training set were identified, and the test patient was classified according to the status distribution of the neighbors. The following values were calculated:</w:t>
      </w:r>
    </w:p>
    <w:p w14:paraId="29807C6D" w14:textId="77777777" w:rsidR="006215B1" w:rsidRPr="00736FD5" w:rsidRDefault="006215B1">
      <w:pPr>
        <w:pStyle w:val="normal0"/>
        <w:rPr>
          <w:rFonts w:ascii="Times New Roman" w:eastAsia="Calibri"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7860"/>
      </w:tblGrid>
      <w:tr w:rsidR="006215B1" w:rsidRPr="00736FD5" w14:paraId="54CA8F7B" w14:textId="77777777">
        <w:tc>
          <w:tcPr>
            <w:tcW w:w="1500" w:type="dxa"/>
            <w:shd w:val="clear" w:color="auto" w:fill="auto"/>
            <w:tcMar>
              <w:top w:w="100" w:type="dxa"/>
              <w:left w:w="100" w:type="dxa"/>
              <w:bottom w:w="100" w:type="dxa"/>
              <w:right w:w="100" w:type="dxa"/>
            </w:tcMar>
          </w:tcPr>
          <w:p w14:paraId="41321AC5" w14:textId="77777777" w:rsidR="006215B1" w:rsidRPr="00736FD5" w:rsidRDefault="00054183">
            <w:pPr>
              <w:pStyle w:val="normal0"/>
              <w:widowControl w:val="0"/>
              <w:pBdr>
                <w:top w:val="nil"/>
                <w:left w:val="nil"/>
                <w:bottom w:val="nil"/>
                <w:right w:val="nil"/>
                <w:between w:val="nil"/>
              </w:pBdr>
              <w:spacing w:line="240" w:lineRule="auto"/>
              <w:rPr>
                <w:rFonts w:ascii="Times New Roman" w:eastAsia="Calibri" w:hAnsi="Times New Roman" w:cs="Times New Roman"/>
              </w:rPr>
            </w:pPr>
            <w:r w:rsidRPr="00736FD5">
              <w:rPr>
                <w:rFonts w:ascii="Times New Roman" w:eastAsia="Calibri" w:hAnsi="Times New Roman" w:cs="Times New Roman"/>
              </w:rPr>
              <w:t>Accuracy</w:t>
            </w:r>
          </w:p>
        </w:tc>
        <w:tc>
          <w:tcPr>
            <w:tcW w:w="7860" w:type="dxa"/>
            <w:shd w:val="clear" w:color="auto" w:fill="auto"/>
            <w:tcMar>
              <w:top w:w="100" w:type="dxa"/>
              <w:left w:w="100" w:type="dxa"/>
              <w:bottom w:w="100" w:type="dxa"/>
              <w:right w:w="100" w:type="dxa"/>
            </w:tcMar>
          </w:tcPr>
          <w:p w14:paraId="3A39C1BF" w14:textId="77777777" w:rsidR="006215B1" w:rsidRPr="00736FD5" w:rsidRDefault="00054183">
            <w:pPr>
              <w:pStyle w:val="normal0"/>
              <w:widowControl w:val="0"/>
              <w:pBdr>
                <w:top w:val="nil"/>
                <w:left w:val="nil"/>
                <w:bottom w:val="nil"/>
                <w:right w:val="nil"/>
                <w:between w:val="nil"/>
              </w:pBdr>
              <w:spacing w:line="240" w:lineRule="auto"/>
              <w:rPr>
                <w:rFonts w:ascii="Times New Roman" w:eastAsia="Calibri" w:hAnsi="Times New Roman" w:cs="Times New Roman"/>
              </w:rPr>
            </w:pPr>
            <w:r w:rsidRPr="00736FD5">
              <w:rPr>
                <w:rFonts w:ascii="Times New Roman" w:eastAsia="Calibri" w:hAnsi="Times New Roman" w:cs="Times New Roman"/>
              </w:rPr>
              <w:t>(# correctly classified) / (total # of signals)</w:t>
            </w:r>
          </w:p>
        </w:tc>
      </w:tr>
      <w:tr w:rsidR="006215B1" w:rsidRPr="00736FD5" w14:paraId="24794890" w14:textId="77777777">
        <w:tc>
          <w:tcPr>
            <w:tcW w:w="1500" w:type="dxa"/>
            <w:shd w:val="clear" w:color="auto" w:fill="auto"/>
            <w:tcMar>
              <w:top w:w="100" w:type="dxa"/>
              <w:left w:w="100" w:type="dxa"/>
              <w:bottom w:w="100" w:type="dxa"/>
              <w:right w:w="100" w:type="dxa"/>
            </w:tcMar>
          </w:tcPr>
          <w:p w14:paraId="79EF4C61" w14:textId="31322739" w:rsidR="006215B1" w:rsidRPr="00736FD5" w:rsidRDefault="00512F8C">
            <w:pPr>
              <w:pStyle w:val="normal0"/>
              <w:widowControl w:val="0"/>
              <w:pBdr>
                <w:top w:val="nil"/>
                <w:left w:val="nil"/>
                <w:bottom w:val="nil"/>
                <w:right w:val="nil"/>
                <w:between w:val="nil"/>
              </w:pBdr>
              <w:spacing w:line="240" w:lineRule="auto"/>
              <w:rPr>
                <w:rFonts w:ascii="Times New Roman" w:eastAsia="Calibri" w:hAnsi="Times New Roman" w:cs="Times New Roman"/>
              </w:rPr>
            </w:pPr>
            <w:r>
              <w:rPr>
                <w:rFonts w:ascii="Times New Roman" w:eastAsia="Calibri" w:hAnsi="Times New Roman" w:cs="Times New Roman"/>
              </w:rPr>
              <w:t>Sensitivity (R</w:t>
            </w:r>
            <w:r w:rsidR="00054183" w:rsidRPr="00736FD5">
              <w:rPr>
                <w:rFonts w:ascii="Times New Roman" w:eastAsia="Calibri" w:hAnsi="Times New Roman" w:cs="Times New Roman"/>
              </w:rPr>
              <w:t>ecall</w:t>
            </w:r>
            <w:r>
              <w:rPr>
                <w:rFonts w:ascii="Times New Roman" w:eastAsia="Calibri" w:hAnsi="Times New Roman" w:cs="Times New Roman"/>
              </w:rPr>
              <w:t>)</w:t>
            </w:r>
          </w:p>
        </w:tc>
        <w:tc>
          <w:tcPr>
            <w:tcW w:w="7860" w:type="dxa"/>
            <w:shd w:val="clear" w:color="auto" w:fill="auto"/>
            <w:tcMar>
              <w:top w:w="100" w:type="dxa"/>
              <w:left w:w="100" w:type="dxa"/>
              <w:bottom w:w="100" w:type="dxa"/>
              <w:right w:w="100" w:type="dxa"/>
            </w:tcMar>
          </w:tcPr>
          <w:p w14:paraId="6C521840" w14:textId="77777777" w:rsidR="006215B1" w:rsidRPr="00736FD5" w:rsidRDefault="00054183">
            <w:pPr>
              <w:pStyle w:val="normal0"/>
              <w:widowControl w:val="0"/>
              <w:pBdr>
                <w:top w:val="nil"/>
                <w:left w:val="nil"/>
                <w:bottom w:val="nil"/>
                <w:right w:val="nil"/>
                <w:between w:val="nil"/>
              </w:pBdr>
              <w:spacing w:line="240" w:lineRule="auto"/>
              <w:rPr>
                <w:rFonts w:ascii="Times New Roman" w:eastAsia="Calibri" w:hAnsi="Times New Roman" w:cs="Times New Roman"/>
              </w:rPr>
            </w:pPr>
            <w:r w:rsidRPr="00736FD5">
              <w:rPr>
                <w:rFonts w:ascii="Times New Roman" w:eastAsia="Calibri" w:hAnsi="Times New Roman" w:cs="Times New Roman"/>
              </w:rPr>
              <w:t>(true positive) / (true positive + false negative)</w:t>
            </w:r>
          </w:p>
        </w:tc>
      </w:tr>
      <w:tr w:rsidR="006215B1" w:rsidRPr="00736FD5" w14:paraId="7E140019" w14:textId="77777777">
        <w:tc>
          <w:tcPr>
            <w:tcW w:w="1500" w:type="dxa"/>
            <w:shd w:val="clear" w:color="auto" w:fill="auto"/>
            <w:tcMar>
              <w:top w:w="100" w:type="dxa"/>
              <w:left w:w="100" w:type="dxa"/>
              <w:bottom w:w="100" w:type="dxa"/>
              <w:right w:w="100" w:type="dxa"/>
            </w:tcMar>
          </w:tcPr>
          <w:p w14:paraId="5BE172C9" w14:textId="77777777" w:rsidR="006215B1" w:rsidRPr="00736FD5" w:rsidRDefault="00054183">
            <w:pPr>
              <w:pStyle w:val="normal0"/>
              <w:widowControl w:val="0"/>
              <w:pBdr>
                <w:top w:val="nil"/>
                <w:left w:val="nil"/>
                <w:bottom w:val="nil"/>
                <w:right w:val="nil"/>
                <w:between w:val="nil"/>
              </w:pBdr>
              <w:spacing w:line="240" w:lineRule="auto"/>
              <w:rPr>
                <w:rFonts w:ascii="Times New Roman" w:eastAsia="Calibri" w:hAnsi="Times New Roman" w:cs="Times New Roman"/>
              </w:rPr>
            </w:pPr>
            <w:r w:rsidRPr="00736FD5">
              <w:rPr>
                <w:rFonts w:ascii="Times New Roman" w:eastAsia="Calibri" w:hAnsi="Times New Roman" w:cs="Times New Roman"/>
              </w:rPr>
              <w:t>Specificity</w:t>
            </w:r>
          </w:p>
        </w:tc>
        <w:tc>
          <w:tcPr>
            <w:tcW w:w="7860" w:type="dxa"/>
            <w:shd w:val="clear" w:color="auto" w:fill="auto"/>
            <w:tcMar>
              <w:top w:w="100" w:type="dxa"/>
              <w:left w:w="100" w:type="dxa"/>
              <w:bottom w:w="100" w:type="dxa"/>
              <w:right w:w="100" w:type="dxa"/>
            </w:tcMar>
          </w:tcPr>
          <w:p w14:paraId="72FD64E1" w14:textId="77777777" w:rsidR="006215B1" w:rsidRPr="00736FD5" w:rsidRDefault="00054183">
            <w:pPr>
              <w:pStyle w:val="normal0"/>
              <w:widowControl w:val="0"/>
              <w:pBdr>
                <w:top w:val="nil"/>
                <w:left w:val="nil"/>
                <w:bottom w:val="nil"/>
                <w:right w:val="nil"/>
                <w:between w:val="nil"/>
              </w:pBdr>
              <w:spacing w:line="240" w:lineRule="auto"/>
              <w:rPr>
                <w:rFonts w:ascii="Times New Roman" w:eastAsia="Calibri" w:hAnsi="Times New Roman" w:cs="Times New Roman"/>
              </w:rPr>
            </w:pPr>
            <w:r w:rsidRPr="00736FD5">
              <w:rPr>
                <w:rFonts w:ascii="Times New Roman" w:eastAsia="Calibri" w:hAnsi="Times New Roman" w:cs="Times New Roman"/>
              </w:rPr>
              <w:t>(true negative) / (true negative + false positive)</w:t>
            </w:r>
          </w:p>
        </w:tc>
      </w:tr>
      <w:tr w:rsidR="006215B1" w:rsidRPr="00736FD5" w14:paraId="7EB88907" w14:textId="77777777">
        <w:tc>
          <w:tcPr>
            <w:tcW w:w="1500" w:type="dxa"/>
            <w:shd w:val="clear" w:color="auto" w:fill="auto"/>
            <w:tcMar>
              <w:top w:w="100" w:type="dxa"/>
              <w:left w:w="100" w:type="dxa"/>
              <w:bottom w:w="100" w:type="dxa"/>
              <w:right w:w="100" w:type="dxa"/>
            </w:tcMar>
          </w:tcPr>
          <w:p w14:paraId="6054C2BB" w14:textId="77777777" w:rsidR="006215B1" w:rsidRPr="00736FD5" w:rsidRDefault="00054183">
            <w:pPr>
              <w:pStyle w:val="normal0"/>
              <w:widowControl w:val="0"/>
              <w:pBdr>
                <w:top w:val="nil"/>
                <w:left w:val="nil"/>
                <w:bottom w:val="nil"/>
                <w:right w:val="nil"/>
                <w:between w:val="nil"/>
              </w:pBdr>
              <w:spacing w:line="240" w:lineRule="auto"/>
              <w:rPr>
                <w:rFonts w:ascii="Times New Roman" w:eastAsia="Calibri" w:hAnsi="Times New Roman" w:cs="Times New Roman"/>
              </w:rPr>
            </w:pPr>
            <w:r w:rsidRPr="00736FD5">
              <w:rPr>
                <w:rFonts w:ascii="Times New Roman" w:eastAsia="Calibri" w:hAnsi="Times New Roman" w:cs="Times New Roman"/>
              </w:rPr>
              <w:t>Precision</w:t>
            </w:r>
          </w:p>
        </w:tc>
        <w:tc>
          <w:tcPr>
            <w:tcW w:w="7860" w:type="dxa"/>
            <w:shd w:val="clear" w:color="auto" w:fill="auto"/>
            <w:tcMar>
              <w:top w:w="100" w:type="dxa"/>
              <w:left w:w="100" w:type="dxa"/>
              <w:bottom w:w="100" w:type="dxa"/>
              <w:right w:w="100" w:type="dxa"/>
            </w:tcMar>
          </w:tcPr>
          <w:p w14:paraId="2EBF5F52" w14:textId="77777777" w:rsidR="006215B1" w:rsidRPr="00736FD5" w:rsidRDefault="00054183">
            <w:pPr>
              <w:pStyle w:val="normal0"/>
              <w:widowControl w:val="0"/>
              <w:pBdr>
                <w:top w:val="nil"/>
                <w:left w:val="nil"/>
                <w:bottom w:val="nil"/>
                <w:right w:val="nil"/>
                <w:between w:val="nil"/>
              </w:pBdr>
              <w:spacing w:line="240" w:lineRule="auto"/>
              <w:rPr>
                <w:rFonts w:ascii="Times New Roman" w:eastAsia="Calibri" w:hAnsi="Times New Roman" w:cs="Times New Roman"/>
              </w:rPr>
            </w:pPr>
            <w:r w:rsidRPr="00736FD5">
              <w:rPr>
                <w:rFonts w:ascii="Times New Roman" w:eastAsia="Calibri" w:hAnsi="Times New Roman" w:cs="Times New Roman"/>
              </w:rPr>
              <w:t>(true positive) / (true positive + false positive)</w:t>
            </w:r>
          </w:p>
        </w:tc>
      </w:tr>
      <w:tr w:rsidR="006215B1" w:rsidRPr="00736FD5" w14:paraId="5DEC6485" w14:textId="77777777">
        <w:tc>
          <w:tcPr>
            <w:tcW w:w="1500" w:type="dxa"/>
            <w:shd w:val="clear" w:color="auto" w:fill="auto"/>
            <w:tcMar>
              <w:top w:w="100" w:type="dxa"/>
              <w:left w:w="100" w:type="dxa"/>
              <w:bottom w:w="100" w:type="dxa"/>
              <w:right w:w="100" w:type="dxa"/>
            </w:tcMar>
          </w:tcPr>
          <w:p w14:paraId="086DD33F" w14:textId="77777777" w:rsidR="006215B1" w:rsidRPr="00736FD5" w:rsidRDefault="00054183">
            <w:pPr>
              <w:pStyle w:val="normal0"/>
              <w:widowControl w:val="0"/>
              <w:pBdr>
                <w:top w:val="nil"/>
                <w:left w:val="nil"/>
                <w:bottom w:val="nil"/>
                <w:right w:val="nil"/>
                <w:between w:val="nil"/>
              </w:pBdr>
              <w:spacing w:line="240" w:lineRule="auto"/>
              <w:rPr>
                <w:rFonts w:ascii="Times New Roman" w:eastAsia="Calibri" w:hAnsi="Times New Roman" w:cs="Times New Roman"/>
              </w:rPr>
            </w:pPr>
            <w:r w:rsidRPr="00736FD5">
              <w:rPr>
                <w:rFonts w:ascii="Times New Roman" w:eastAsia="Calibri" w:hAnsi="Times New Roman" w:cs="Times New Roman"/>
              </w:rPr>
              <w:t>F-score</w:t>
            </w:r>
          </w:p>
        </w:tc>
        <w:tc>
          <w:tcPr>
            <w:tcW w:w="7860" w:type="dxa"/>
            <w:shd w:val="clear" w:color="auto" w:fill="auto"/>
            <w:tcMar>
              <w:top w:w="100" w:type="dxa"/>
              <w:left w:w="100" w:type="dxa"/>
              <w:bottom w:w="100" w:type="dxa"/>
              <w:right w:w="100" w:type="dxa"/>
            </w:tcMar>
          </w:tcPr>
          <w:p w14:paraId="784DDB8B" w14:textId="56865E61" w:rsidR="006215B1" w:rsidRPr="00736FD5" w:rsidRDefault="00512F8C">
            <w:pPr>
              <w:pStyle w:val="normal0"/>
              <w:widowControl w:val="0"/>
              <w:pBdr>
                <w:top w:val="nil"/>
                <w:left w:val="nil"/>
                <w:bottom w:val="nil"/>
                <w:right w:val="nil"/>
                <w:between w:val="nil"/>
              </w:pBdr>
              <w:spacing w:line="240" w:lineRule="auto"/>
              <w:rPr>
                <w:rFonts w:ascii="Times New Roman" w:eastAsia="Calibri" w:hAnsi="Times New Roman" w:cs="Times New Roman"/>
              </w:rPr>
            </w:pPr>
            <w:r>
              <w:rPr>
                <w:rFonts w:ascii="Times New Roman" w:eastAsia="Calibri" w:hAnsi="Times New Roman" w:cs="Times New Roman"/>
              </w:rPr>
              <w:t xml:space="preserve">(2 × precision × </w:t>
            </w:r>
            <w:r w:rsidR="00054183" w:rsidRPr="00736FD5">
              <w:rPr>
                <w:rFonts w:ascii="Times New Roman" w:eastAsia="Calibri" w:hAnsi="Times New Roman" w:cs="Times New Roman"/>
              </w:rPr>
              <w:t>recall) / (precision + recall)</w:t>
            </w:r>
          </w:p>
        </w:tc>
      </w:tr>
    </w:tbl>
    <w:p w14:paraId="50D93A6D" w14:textId="77777777" w:rsidR="006215B1" w:rsidRPr="00736FD5" w:rsidRDefault="006215B1">
      <w:pPr>
        <w:pStyle w:val="normal0"/>
        <w:rPr>
          <w:rFonts w:ascii="Times New Roman" w:eastAsia="Calibri" w:hAnsi="Times New Roman" w:cs="Times New Roman"/>
        </w:rPr>
      </w:pPr>
    </w:p>
    <w:p w14:paraId="38A347F5" w14:textId="2533CF85" w:rsidR="006215B1" w:rsidRPr="00736FD5" w:rsidRDefault="006215B1">
      <w:pPr>
        <w:pStyle w:val="normal0"/>
        <w:rPr>
          <w:rFonts w:ascii="Times New Roman" w:eastAsia="Calibri" w:hAnsi="Times New Roman" w:cs="Times New Roman"/>
        </w:rPr>
      </w:pPr>
    </w:p>
    <w:p w14:paraId="6B0C4C1B"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 </w:t>
      </w:r>
    </w:p>
    <w:p w14:paraId="51D09A4C" w14:textId="2EFE9EC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In the dynamic </w:t>
      </w:r>
      <w:r w:rsidRPr="00736FD5">
        <w:rPr>
          <w:rFonts w:ascii="Times New Roman" w:eastAsia="Calibri" w:hAnsi="Times New Roman" w:cs="Times New Roman"/>
          <w:i/>
        </w:rPr>
        <w:t>k</w:t>
      </w:r>
      <w:r w:rsidRPr="00736FD5">
        <w:rPr>
          <w:rFonts w:ascii="Times New Roman" w:eastAsia="Calibri" w:hAnsi="Times New Roman" w:cs="Times New Roman"/>
        </w:rPr>
        <w:t xml:space="preserve">-NN approach, a set of 400 patients, 200 cancerous and 200 healthy, was generated. </w:t>
      </w:r>
      <w:r w:rsidR="00512F8C">
        <w:rPr>
          <w:rFonts w:ascii="Times New Roman" w:eastAsia="Calibri" w:hAnsi="Times New Roman" w:cs="Times New Roman"/>
        </w:rPr>
        <w:t>All data</w:t>
      </w:r>
      <w:r w:rsidRPr="00736FD5">
        <w:rPr>
          <w:rFonts w:ascii="Times New Roman" w:eastAsia="Calibri" w:hAnsi="Times New Roman" w:cs="Times New Roman"/>
        </w:rPr>
        <w:t xml:space="preserve"> was normalized using </w:t>
      </w:r>
      <w:r w:rsidR="00512F8C">
        <w:rPr>
          <w:rFonts w:ascii="Times New Roman" w:eastAsia="Calibri" w:hAnsi="Times New Roman" w:cs="Times New Roman"/>
        </w:rPr>
        <w:t xml:space="preserve">the </w:t>
      </w:r>
      <w:r w:rsidR="00C67277">
        <w:rPr>
          <w:rFonts w:ascii="Times New Roman" w:eastAsia="Calibri" w:hAnsi="Times New Roman" w:cs="Times New Roman"/>
        </w:rPr>
        <w:t>standard score and mean subtraction methods</w:t>
      </w:r>
      <w:r w:rsidRPr="00736FD5">
        <w:rPr>
          <w:rFonts w:ascii="Times New Roman" w:eastAsia="Calibri" w:hAnsi="Times New Roman" w:cs="Times New Roman"/>
        </w:rPr>
        <w:t xml:space="preserve">. For each patient in the testing set, </w:t>
      </w:r>
      <w:commentRangeStart w:id="9"/>
      <w:r w:rsidRPr="00736FD5">
        <w:rPr>
          <w:rFonts w:ascii="Times New Roman" w:eastAsia="Calibri" w:hAnsi="Times New Roman" w:cs="Times New Roman"/>
        </w:rPr>
        <w:t xml:space="preserve">we began by classifying them using only their first biomarker measurement. If they were classified as healthy, we moved onto their next biomarker measurement and classified them using their </w:t>
      </w:r>
      <w:commentRangeStart w:id="10"/>
      <w:r w:rsidRPr="00736FD5">
        <w:rPr>
          <w:rFonts w:ascii="Times New Roman" w:eastAsia="Calibri" w:hAnsi="Times New Roman" w:cs="Times New Roman"/>
        </w:rPr>
        <w:t>first two biomarker measurements</w:t>
      </w:r>
      <w:commentRangeEnd w:id="10"/>
      <w:r w:rsidRPr="00736FD5">
        <w:rPr>
          <w:rFonts w:ascii="Times New Roman" w:hAnsi="Times New Roman" w:cs="Times New Roman"/>
        </w:rPr>
        <w:commentReference w:id="10"/>
      </w:r>
      <w:r w:rsidRPr="00736FD5">
        <w:rPr>
          <w:rFonts w:ascii="Times New Roman" w:eastAsia="Calibri" w:hAnsi="Times New Roman" w:cs="Times New Roman"/>
        </w:rPr>
        <w:t>.</w:t>
      </w:r>
      <w:commentRangeEnd w:id="9"/>
      <w:r w:rsidRPr="00736FD5">
        <w:rPr>
          <w:rFonts w:ascii="Times New Roman" w:hAnsi="Times New Roman" w:cs="Times New Roman"/>
        </w:rPr>
        <w:commentReference w:id="9"/>
      </w:r>
      <w:r w:rsidRPr="00736FD5">
        <w:rPr>
          <w:rFonts w:ascii="Times New Roman" w:eastAsia="Calibri" w:hAnsi="Times New Roman" w:cs="Times New Roman"/>
        </w:rPr>
        <w:t xml:space="preserve"> This process was repeated until they were classified as having cancer with a high confidence level or until they reached the end of the 1000 days of observation, at which point they would be assigned a healthy status. The time of classification in days post-onset of cancer was noted. We compared the performance of this dynamic approach using an 80% confidence level threshold and 95% confidence level threshold (</w:t>
      </w:r>
      <w:r w:rsidRPr="00512F8C">
        <w:rPr>
          <w:rFonts w:ascii="Times New Roman" w:eastAsia="Calibri" w:hAnsi="Times New Roman" w:cs="Times New Roman"/>
          <w:color w:val="0000FF"/>
        </w:rPr>
        <w:t>Fig</w:t>
      </w:r>
      <w:r w:rsidR="00B125C2">
        <w:rPr>
          <w:rFonts w:ascii="Times New Roman" w:eastAsia="Calibri" w:hAnsi="Times New Roman" w:cs="Times New Roman"/>
          <w:color w:val="0000FF"/>
        </w:rPr>
        <w:t>.</w:t>
      </w:r>
      <w:r w:rsidRPr="00512F8C">
        <w:rPr>
          <w:rFonts w:ascii="Times New Roman" w:eastAsia="Calibri" w:hAnsi="Times New Roman" w:cs="Times New Roman"/>
          <w:color w:val="0000FF"/>
        </w:rPr>
        <w:t xml:space="preserve"> 3.1</w:t>
      </w:r>
      <w:r w:rsidRPr="00736FD5">
        <w:rPr>
          <w:rFonts w:ascii="Times New Roman" w:eastAsia="Calibri" w:hAnsi="Times New Roman" w:cs="Times New Roman"/>
        </w:rPr>
        <w:t>)</w:t>
      </w:r>
    </w:p>
    <w:p w14:paraId="4ABC446E"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 </w:t>
      </w:r>
    </w:p>
    <w:p w14:paraId="3399FC3D" w14:textId="77777777" w:rsidR="006215B1" w:rsidRPr="00512F8C" w:rsidRDefault="00054183">
      <w:pPr>
        <w:pStyle w:val="normal0"/>
        <w:rPr>
          <w:rFonts w:ascii="Times New Roman" w:eastAsia="Calibri" w:hAnsi="Times New Roman" w:cs="Times New Roman"/>
          <w:b/>
          <w:i/>
        </w:rPr>
      </w:pPr>
      <w:r w:rsidRPr="00512F8C">
        <w:rPr>
          <w:rFonts w:ascii="Times New Roman" w:eastAsia="Calibri" w:hAnsi="Times New Roman" w:cs="Times New Roman"/>
          <w:b/>
          <w:i/>
        </w:rPr>
        <w:t>Classification with Thresholding</w:t>
      </w:r>
    </w:p>
    <w:p w14:paraId="356E868E" w14:textId="42311FB4"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To classify with thresholding, a patient was assigned a cancerous status if their normalized biomarker level crossed a certain threshold value. As in the </w:t>
      </w:r>
      <w:r w:rsidRPr="00736FD5">
        <w:rPr>
          <w:rFonts w:ascii="Times New Roman" w:eastAsia="Calibri" w:hAnsi="Times New Roman" w:cs="Times New Roman"/>
          <w:i/>
        </w:rPr>
        <w:t>k</w:t>
      </w:r>
      <w:r w:rsidRPr="00736FD5">
        <w:rPr>
          <w:rFonts w:ascii="Times New Roman" w:eastAsia="Calibri" w:hAnsi="Times New Roman" w:cs="Times New Roman"/>
        </w:rPr>
        <w:t xml:space="preserve">-NN classification method, we applied thresholding in two different </w:t>
      </w:r>
      <w:r w:rsidR="00512F8C">
        <w:rPr>
          <w:rFonts w:ascii="Times New Roman" w:eastAsia="Calibri" w:hAnsi="Times New Roman" w:cs="Times New Roman"/>
        </w:rPr>
        <w:t>ways</w:t>
      </w:r>
      <w:r w:rsidRPr="00736FD5">
        <w:rPr>
          <w:rFonts w:ascii="Times New Roman" w:eastAsia="Calibri" w:hAnsi="Times New Roman" w:cs="Times New Roman"/>
        </w:rPr>
        <w:t xml:space="preserve">: </w:t>
      </w:r>
      <w:r w:rsidR="00512F8C">
        <w:rPr>
          <w:rFonts w:ascii="Times New Roman" w:eastAsia="Calibri" w:hAnsi="Times New Roman" w:cs="Times New Roman"/>
        </w:rPr>
        <w:t>2) using fixed observation spans,</w:t>
      </w:r>
      <w:r w:rsidRPr="00736FD5">
        <w:rPr>
          <w:rFonts w:ascii="Times New Roman" w:eastAsia="Calibri" w:hAnsi="Times New Roman" w:cs="Times New Roman"/>
        </w:rPr>
        <w:t xml:space="preserve"> and </w:t>
      </w:r>
      <w:r w:rsidR="00512F8C">
        <w:rPr>
          <w:rFonts w:ascii="Times New Roman" w:eastAsia="Calibri" w:hAnsi="Times New Roman" w:cs="Times New Roman"/>
        </w:rPr>
        <w:t xml:space="preserve">2) using </w:t>
      </w:r>
      <w:r w:rsidRPr="00736FD5">
        <w:rPr>
          <w:rFonts w:ascii="Times New Roman" w:eastAsia="Calibri" w:hAnsi="Times New Roman" w:cs="Times New Roman"/>
        </w:rPr>
        <w:t>dynamic</w:t>
      </w:r>
      <w:r w:rsidR="00C67277">
        <w:rPr>
          <w:rFonts w:ascii="Times New Roman" w:eastAsia="Calibri" w:hAnsi="Times New Roman" w:cs="Times New Roman"/>
        </w:rPr>
        <w:t>ally increasing observation spans</w:t>
      </w:r>
      <w:r w:rsidRPr="00736FD5">
        <w:rPr>
          <w:rFonts w:ascii="Times New Roman" w:eastAsia="Calibri" w:hAnsi="Times New Roman" w:cs="Times New Roman"/>
        </w:rPr>
        <w:t>.</w:t>
      </w:r>
    </w:p>
    <w:p w14:paraId="6C2CB99E"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 </w:t>
      </w:r>
    </w:p>
    <w:p w14:paraId="0AD9DFE8" w14:textId="7011FF68"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In the fixed length approach, </w:t>
      </w:r>
      <w:commentRangeStart w:id="11"/>
      <w:r w:rsidRPr="00736FD5">
        <w:rPr>
          <w:rFonts w:ascii="Times New Roman" w:eastAsia="Calibri" w:hAnsi="Times New Roman" w:cs="Times New Roman"/>
        </w:rPr>
        <w:t>a set of 100 patients, 50 cancerous and 50 healthy, was generated with a certain observation span, 10-day sampling frequency, 15% noise, and a healthy baseline of 10 ± 5 ng/mL.</w:t>
      </w:r>
      <w:commentRangeEnd w:id="11"/>
      <w:r w:rsidRPr="00736FD5">
        <w:rPr>
          <w:rFonts w:ascii="Times New Roman" w:hAnsi="Times New Roman" w:cs="Times New Roman"/>
        </w:rPr>
        <w:commentReference w:id="11"/>
      </w:r>
      <w:r w:rsidRPr="00736FD5">
        <w:rPr>
          <w:rFonts w:ascii="Times New Roman" w:eastAsia="Calibri" w:hAnsi="Times New Roman" w:cs="Times New Roman"/>
        </w:rPr>
        <w:t xml:space="preserve"> A second set was simulated with no variation in </w:t>
      </w:r>
      <w:commentRangeStart w:id="12"/>
      <w:r w:rsidRPr="00736FD5">
        <w:rPr>
          <w:rFonts w:ascii="Times New Roman" w:eastAsia="Calibri" w:hAnsi="Times New Roman" w:cs="Times New Roman"/>
        </w:rPr>
        <w:t>healthy baseline</w:t>
      </w:r>
      <w:commentRangeEnd w:id="12"/>
      <w:r w:rsidRPr="00736FD5">
        <w:rPr>
          <w:rFonts w:ascii="Times New Roman" w:hAnsi="Times New Roman" w:cs="Times New Roman"/>
        </w:rPr>
        <w:commentReference w:id="12"/>
      </w:r>
      <w:r w:rsidRPr="00736FD5">
        <w:rPr>
          <w:rFonts w:ascii="Times New Roman" w:eastAsia="Calibri" w:hAnsi="Times New Roman" w:cs="Times New Roman"/>
        </w:rPr>
        <w:t xml:space="preserve">. The sets were normalized using z-score </w:t>
      </w:r>
      <w:commentRangeStart w:id="13"/>
      <w:r w:rsidRPr="00736FD5">
        <w:rPr>
          <w:rFonts w:ascii="Times New Roman" w:eastAsia="Calibri" w:hAnsi="Times New Roman" w:cs="Times New Roman"/>
        </w:rPr>
        <w:t xml:space="preserve">and expanding window </w:t>
      </w:r>
      <w:commentRangeEnd w:id="13"/>
      <w:r w:rsidR="00C67277">
        <w:rPr>
          <w:rStyle w:val="CommentReference"/>
        </w:rPr>
        <w:commentReference w:id="13"/>
      </w:r>
      <w:r w:rsidRPr="00736FD5">
        <w:rPr>
          <w:rFonts w:ascii="Times New Roman" w:eastAsia="Calibri" w:hAnsi="Times New Roman" w:cs="Times New Roman"/>
        </w:rPr>
        <w:t xml:space="preserve">methods. </w:t>
      </w:r>
      <w:r w:rsidRPr="00C67277">
        <w:rPr>
          <w:rFonts w:ascii="Times New Roman" w:eastAsia="Calibri" w:hAnsi="Times New Roman" w:cs="Times New Roman"/>
        </w:rPr>
        <w:t xml:space="preserve">We </w:t>
      </w:r>
      <w:commentRangeStart w:id="14"/>
      <w:r w:rsidRPr="00C67277">
        <w:rPr>
          <w:rFonts w:ascii="Times New Roman" w:eastAsia="Calibri" w:hAnsi="Times New Roman" w:cs="Times New Roman"/>
        </w:rPr>
        <w:t>generated</w:t>
      </w:r>
      <w:commentRangeEnd w:id="14"/>
      <w:r w:rsidRPr="00C67277">
        <w:rPr>
          <w:rFonts w:ascii="Times New Roman" w:hAnsi="Times New Roman" w:cs="Times New Roman"/>
        </w:rPr>
        <w:commentReference w:id="14"/>
      </w:r>
      <w:r w:rsidRPr="00C67277">
        <w:rPr>
          <w:rFonts w:ascii="Times New Roman" w:eastAsia="Calibri" w:hAnsi="Times New Roman" w:cs="Times New Roman"/>
        </w:rPr>
        <w:t xml:space="preserve"> a collection of threshold values to test, ranging from a </w:t>
      </w:r>
      <w:r w:rsidRPr="00C67277">
        <w:rPr>
          <w:rFonts w:ascii="Times New Roman" w:eastAsia="Calibri" w:hAnsi="Times New Roman" w:cs="Times New Roman"/>
        </w:rPr>
        <w:lastRenderedPageBreak/>
        <w:t>very small threshold (w</w:t>
      </w:r>
      <w:r w:rsidRPr="00736FD5">
        <w:rPr>
          <w:rFonts w:ascii="Times New Roman" w:eastAsia="Calibri" w:hAnsi="Times New Roman" w:cs="Times New Roman"/>
        </w:rPr>
        <w:t>hich classified all trajectories as cancerous) to a very large threshold (which classified all trajectories as healthy). Again, the set was split into a 90-10 training-testing set. For each threshold, we classified each patient in the training set using the last observed measurement</w:t>
      </w:r>
      <w:r w:rsidRPr="00736FD5">
        <w:rPr>
          <w:rFonts w:ascii="Times New Roman" w:eastAsia="Calibri" w:hAnsi="Times New Roman" w:cs="Times New Roman"/>
          <w:sz w:val="18"/>
          <w:szCs w:val="18"/>
        </w:rPr>
        <w:t xml:space="preserve"> </w:t>
      </w:r>
      <w:r w:rsidRPr="00736FD5">
        <w:rPr>
          <w:rFonts w:ascii="Times New Roman" w:eastAsia="Calibri" w:hAnsi="Times New Roman" w:cs="Times New Roman"/>
        </w:rPr>
        <w:t xml:space="preserve">in the patient’s observation span. If the measurement was larger than the threshold, we classified the patient as cancerous; if it was smaller, we classified the patient as healthy. We then calculated the F-score of the classification using this threshold. </w:t>
      </w:r>
      <w:r w:rsidRPr="00C67277">
        <w:rPr>
          <w:rFonts w:ascii="Times New Roman" w:eastAsia="Calibri" w:hAnsi="Times New Roman" w:cs="Times New Roman"/>
        </w:rPr>
        <w:t>Once all thresholds were tested, we selected the threshold that gave the largest F-score, used this “optimal” threshold to classify the patients in the testing set, and calculated the sensitivity, specificity, and F-score of the classification on the testing patients.</w:t>
      </w:r>
      <w:r w:rsidRPr="00736FD5">
        <w:rPr>
          <w:rFonts w:ascii="Times New Roman" w:eastAsia="Calibri" w:hAnsi="Times New Roman" w:cs="Times New Roman"/>
        </w:rPr>
        <w:t xml:space="preserve"> The threshold selection and classification process was repeated for 10 training-testing splits.</w:t>
      </w:r>
    </w:p>
    <w:p w14:paraId="636F8459"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 </w:t>
      </w:r>
    </w:p>
    <w:p w14:paraId="48352598"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We applied the dynamic approach to the same set of simulated patients used in the </w:t>
      </w:r>
      <w:r w:rsidRPr="00736FD5">
        <w:rPr>
          <w:rFonts w:ascii="Times New Roman" w:eastAsia="Calibri" w:hAnsi="Times New Roman" w:cs="Times New Roman"/>
          <w:i/>
        </w:rPr>
        <w:t>k-</w:t>
      </w:r>
      <w:r w:rsidRPr="00736FD5">
        <w:rPr>
          <w:rFonts w:ascii="Times New Roman" w:eastAsia="Calibri" w:hAnsi="Times New Roman" w:cs="Times New Roman"/>
        </w:rPr>
        <w:t xml:space="preserve">NN dynamic approach. The normalized set was split into a testing and training set ten times, as detailed above. A large range of threshold values was generated. </w:t>
      </w:r>
      <w:r w:rsidRPr="00C67277">
        <w:rPr>
          <w:rFonts w:ascii="Times New Roman" w:eastAsia="Calibri" w:hAnsi="Times New Roman" w:cs="Times New Roman"/>
        </w:rPr>
        <w:t>For a given threshold value, we examined the first biomarker measurement for each test patient; if the measurement crossed the threshold, we classified the patient as having cancer and noted the time that the threshold was crossed (time of cancer detection). If the measurement was below the threshold, we examined the patient’s next biom</w:t>
      </w:r>
      <w:r w:rsidRPr="00736FD5">
        <w:rPr>
          <w:rFonts w:ascii="Times New Roman" w:eastAsia="Calibri" w:hAnsi="Times New Roman" w:cs="Times New Roman"/>
        </w:rPr>
        <w:t xml:space="preserve">arker measurement. We continued to progress through the patient’s biomarker measurements until either the threshold value was crossed or until we reached the end of the 1000 days of observation, at which point the patient would be classified as healthy. For each threshold value, we calculated the average time the threshold was crossed, and the sensitivity and specificity of classification </w:t>
      </w:r>
      <w:r w:rsidRPr="001D0F34">
        <w:rPr>
          <w:rFonts w:ascii="Times New Roman" w:eastAsia="Calibri" w:hAnsi="Times New Roman" w:cs="Times New Roman"/>
          <w:color w:val="0000FF"/>
        </w:rPr>
        <w:t>(Fig 3.2)</w:t>
      </w:r>
      <w:r w:rsidRPr="00736FD5">
        <w:rPr>
          <w:rFonts w:ascii="Times New Roman" w:eastAsia="Calibri" w:hAnsi="Times New Roman" w:cs="Times New Roman"/>
        </w:rPr>
        <w:t>.</w:t>
      </w:r>
    </w:p>
    <w:p w14:paraId="39F01B33" w14:textId="77777777" w:rsidR="006215B1" w:rsidRPr="00736FD5" w:rsidRDefault="006215B1">
      <w:pPr>
        <w:pStyle w:val="normal0"/>
        <w:rPr>
          <w:rFonts w:ascii="Times New Roman" w:eastAsia="Calibri" w:hAnsi="Times New Roman" w:cs="Times New Roman"/>
        </w:rPr>
      </w:pPr>
    </w:p>
    <w:p w14:paraId="4B504B58"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 </w:t>
      </w:r>
    </w:p>
    <w:p w14:paraId="6267444F" w14:textId="77777777" w:rsidR="006215B1" w:rsidRPr="00736FD5" w:rsidRDefault="00054183">
      <w:pPr>
        <w:pStyle w:val="normal0"/>
        <w:rPr>
          <w:rFonts w:ascii="Times New Roman" w:eastAsia="Calibri" w:hAnsi="Times New Roman" w:cs="Times New Roman"/>
          <w:b/>
        </w:rPr>
      </w:pPr>
      <w:r w:rsidRPr="00736FD5">
        <w:rPr>
          <w:rFonts w:ascii="Times New Roman" w:eastAsia="Calibri" w:hAnsi="Times New Roman" w:cs="Times New Roman"/>
          <w:b/>
        </w:rPr>
        <w:t>RESULTS</w:t>
      </w:r>
    </w:p>
    <w:p w14:paraId="2EB486A2"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 </w:t>
      </w:r>
    </w:p>
    <w:p w14:paraId="5E9DB8F6" w14:textId="77777777" w:rsidR="006215B1" w:rsidRPr="00736FD5" w:rsidRDefault="00054183">
      <w:pPr>
        <w:pStyle w:val="normal0"/>
        <w:rPr>
          <w:rFonts w:ascii="Times New Roman" w:eastAsia="Calibri" w:hAnsi="Times New Roman" w:cs="Times New Roman"/>
          <w:i/>
        </w:rPr>
      </w:pPr>
      <w:r w:rsidRPr="00736FD5">
        <w:rPr>
          <w:rFonts w:ascii="Times New Roman" w:eastAsia="Calibri" w:hAnsi="Times New Roman" w:cs="Times New Roman"/>
          <w:i/>
        </w:rPr>
        <w:t>k-Nearest Neighbor Classification: Fixed Length Approach</w:t>
      </w:r>
    </w:p>
    <w:p w14:paraId="63CD937A" w14:textId="1C6A248A"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We examined the performance of the nearest neighbor algorithm in response to changes in three main parameters: (i) the amount of noise in the measurements, (ii) the frequency of measurements, and (iii) the </w:t>
      </w:r>
      <w:r w:rsidR="001D0F34">
        <w:rPr>
          <w:rFonts w:ascii="Times New Roman" w:eastAsia="Calibri" w:hAnsi="Times New Roman" w:cs="Times New Roman"/>
        </w:rPr>
        <w:t xml:space="preserve">observation span, i.e., the </w:t>
      </w:r>
      <w:r w:rsidRPr="00736FD5">
        <w:rPr>
          <w:rFonts w:ascii="Times New Roman" w:eastAsia="Calibri" w:hAnsi="Times New Roman" w:cs="Times New Roman"/>
        </w:rPr>
        <w:t>total amount of time over which measurements were taken. The purpose of this analysis was to examine parameters that may be adjusted in the clinic, and to determine clinically feasible noise levels and sampling frequencies that will lead to earliest detection time with highest accuracy. Keeping one of the parameter values fixed, a two-way analysis was performed on the remaining two parameters. The combinations that resulted in a classification accuracy of greater than 80%, greater than 95%, and greater than 99% were plotted, with the x-axis depicting one parameter value and the y-axis depicti</w:t>
      </w:r>
      <w:r w:rsidR="001D0F34">
        <w:rPr>
          <w:rFonts w:ascii="Times New Roman" w:eastAsia="Calibri" w:hAnsi="Times New Roman" w:cs="Times New Roman"/>
        </w:rPr>
        <w:t xml:space="preserve">ng the second parameter value </w:t>
      </w:r>
      <w:r w:rsidR="001D0F34" w:rsidRPr="001D0F34">
        <w:rPr>
          <w:rFonts w:ascii="Times New Roman" w:eastAsia="Calibri" w:hAnsi="Times New Roman" w:cs="Times New Roman"/>
          <w:color w:val="0000FF"/>
        </w:rPr>
        <w:t>(F</w:t>
      </w:r>
      <w:r w:rsidRPr="001D0F34">
        <w:rPr>
          <w:rFonts w:ascii="Times New Roman" w:eastAsia="Calibri" w:hAnsi="Times New Roman" w:cs="Times New Roman"/>
          <w:color w:val="0000FF"/>
        </w:rPr>
        <w:t>igs</w:t>
      </w:r>
      <w:r w:rsidR="001D0F34" w:rsidRPr="001D0F34">
        <w:rPr>
          <w:rFonts w:ascii="Times New Roman" w:eastAsia="Calibri" w:hAnsi="Times New Roman" w:cs="Times New Roman"/>
          <w:color w:val="0000FF"/>
        </w:rPr>
        <w:t>.</w:t>
      </w:r>
      <w:r w:rsidRPr="001D0F34">
        <w:rPr>
          <w:rFonts w:ascii="Times New Roman" w:eastAsia="Calibri" w:hAnsi="Times New Roman" w:cs="Times New Roman"/>
          <w:color w:val="0000FF"/>
        </w:rPr>
        <w:t xml:space="preserve"> 1.2, 1.5, 1.6)</w:t>
      </w:r>
      <w:r w:rsidRPr="00736FD5">
        <w:rPr>
          <w:rFonts w:ascii="Times New Roman" w:eastAsia="Calibri" w:hAnsi="Times New Roman" w:cs="Times New Roman"/>
        </w:rPr>
        <w:t>.</w:t>
      </w:r>
    </w:p>
    <w:p w14:paraId="609F8E8D"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 </w:t>
      </w:r>
    </w:p>
    <w:p w14:paraId="642CB241" w14:textId="024BAAC5"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With noise fixed at 0%, only two observations were needed for the classification to achieve greater than 99% accuracy, regardless of sampling frequency </w:t>
      </w:r>
      <w:r w:rsidRPr="001D0F34">
        <w:rPr>
          <w:rFonts w:ascii="Times New Roman" w:eastAsia="Calibri" w:hAnsi="Times New Roman" w:cs="Times New Roman"/>
          <w:color w:val="0000FF"/>
        </w:rPr>
        <w:t>(</w:t>
      </w:r>
      <w:r w:rsidR="001D0F34" w:rsidRPr="001D0F34">
        <w:rPr>
          <w:rFonts w:ascii="Times New Roman" w:eastAsia="Calibri" w:hAnsi="Times New Roman" w:cs="Times New Roman"/>
          <w:color w:val="0000FF"/>
        </w:rPr>
        <w:t>F</w:t>
      </w:r>
      <w:r w:rsidRPr="001D0F34">
        <w:rPr>
          <w:rFonts w:ascii="Times New Roman" w:eastAsia="Calibri" w:hAnsi="Times New Roman" w:cs="Times New Roman"/>
          <w:color w:val="0000FF"/>
        </w:rPr>
        <w:t>ig</w:t>
      </w:r>
      <w:r w:rsidR="001D0F34" w:rsidRPr="001D0F34">
        <w:rPr>
          <w:rFonts w:ascii="Times New Roman" w:eastAsia="Calibri" w:hAnsi="Times New Roman" w:cs="Times New Roman"/>
          <w:color w:val="0000FF"/>
        </w:rPr>
        <w:t>.</w:t>
      </w:r>
      <w:r w:rsidRPr="001D0F34">
        <w:rPr>
          <w:rFonts w:ascii="Times New Roman" w:eastAsia="Calibri" w:hAnsi="Times New Roman" w:cs="Times New Roman"/>
          <w:color w:val="0000FF"/>
        </w:rPr>
        <w:t xml:space="preserve"> 1.2, A, slope = 1)</w:t>
      </w:r>
      <w:r w:rsidRPr="00736FD5">
        <w:rPr>
          <w:rFonts w:ascii="Times New Roman" w:eastAsia="Calibri" w:hAnsi="Times New Roman" w:cs="Times New Roman"/>
        </w:rPr>
        <w:t>. With noise increased to 15%, the necessa</w:t>
      </w:r>
      <w:r w:rsidR="001D0F34">
        <w:rPr>
          <w:rFonts w:ascii="Times New Roman" w:eastAsia="Calibri" w:hAnsi="Times New Roman" w:cs="Times New Roman"/>
        </w:rPr>
        <w:t>ry length of observation appeared</w:t>
      </w:r>
      <w:r w:rsidRPr="00736FD5">
        <w:rPr>
          <w:rFonts w:ascii="Times New Roman" w:eastAsia="Calibri" w:hAnsi="Times New Roman" w:cs="Times New Roman"/>
        </w:rPr>
        <w:t xml:space="preserve"> to grow logarithmically as the</w:t>
      </w:r>
      <w:r w:rsidR="001D0F34">
        <w:rPr>
          <w:rFonts w:ascii="Times New Roman" w:eastAsia="Calibri" w:hAnsi="Times New Roman" w:cs="Times New Roman"/>
        </w:rPr>
        <w:t xml:space="preserve"> frequency of sampling decreased</w:t>
      </w:r>
      <w:r w:rsidRPr="00736FD5">
        <w:rPr>
          <w:rFonts w:ascii="Times New Roman" w:eastAsia="Calibri" w:hAnsi="Times New Roman" w:cs="Times New Roman"/>
        </w:rPr>
        <w:t xml:space="preserve">. This relationship was explored in a three-way analysis of sampling frequency, total number of observations, and classification sensitivity and specificity </w:t>
      </w:r>
      <w:r w:rsidR="001D0F34">
        <w:rPr>
          <w:rFonts w:ascii="Times New Roman" w:eastAsia="Calibri" w:hAnsi="Times New Roman" w:cs="Times New Roman"/>
          <w:color w:val="0000FF"/>
        </w:rPr>
        <w:t>(F</w:t>
      </w:r>
      <w:r w:rsidRPr="001D0F34">
        <w:rPr>
          <w:rFonts w:ascii="Times New Roman" w:eastAsia="Calibri" w:hAnsi="Times New Roman" w:cs="Times New Roman"/>
          <w:color w:val="0000FF"/>
        </w:rPr>
        <w:t>ig 1.3)</w:t>
      </w:r>
      <w:r w:rsidRPr="00736FD5">
        <w:rPr>
          <w:rFonts w:ascii="Times New Roman" w:eastAsia="Calibri" w:hAnsi="Times New Roman" w:cs="Times New Roman"/>
        </w:rPr>
        <w:t>. Examining the plot visually, the border between the light yellow colored region (higher sensitivity and specificity) and the darker green colored region (lower se</w:t>
      </w:r>
      <w:r w:rsidR="001D0F34">
        <w:rPr>
          <w:rFonts w:ascii="Times New Roman" w:eastAsia="Calibri" w:hAnsi="Times New Roman" w:cs="Times New Roman"/>
        </w:rPr>
        <w:t>nsitivity and specificity) appeared</w:t>
      </w:r>
      <w:r w:rsidRPr="00736FD5">
        <w:rPr>
          <w:rFonts w:ascii="Times New Roman" w:eastAsia="Calibri" w:hAnsi="Times New Roman" w:cs="Times New Roman"/>
        </w:rPr>
        <w:t xml:space="preserve"> to follow a power function with respect to sampling frequency. The </w:t>
      </w:r>
      <w:r w:rsidR="001D0F34">
        <w:rPr>
          <w:rFonts w:ascii="Times New Roman" w:eastAsia="Calibri" w:hAnsi="Times New Roman" w:cs="Times New Roman"/>
        </w:rPr>
        <w:t>(</w:t>
      </w:r>
      <w:r w:rsidRPr="00736FD5">
        <w:rPr>
          <w:rFonts w:ascii="Times New Roman" w:eastAsia="Calibri" w:hAnsi="Times New Roman" w:cs="Times New Roman"/>
        </w:rPr>
        <w:t>x,y</w:t>
      </w:r>
      <w:r w:rsidR="001D0F34">
        <w:rPr>
          <w:rFonts w:ascii="Times New Roman" w:eastAsia="Calibri" w:hAnsi="Times New Roman" w:cs="Times New Roman"/>
        </w:rPr>
        <w:t>)</w:t>
      </w:r>
      <w:r w:rsidRPr="00736FD5">
        <w:rPr>
          <w:rFonts w:ascii="Times New Roman" w:eastAsia="Calibri" w:hAnsi="Times New Roman" w:cs="Times New Roman"/>
        </w:rPr>
        <w:t xml:space="preserve"> pairs corresponding to 95% sensitivity were log-transformed and fit</w:t>
      </w:r>
      <w:r w:rsidR="001D0F34">
        <w:rPr>
          <w:rFonts w:ascii="Times New Roman" w:eastAsia="Calibri" w:hAnsi="Times New Roman" w:cs="Times New Roman"/>
        </w:rPr>
        <w:t>ted</w:t>
      </w:r>
      <w:r w:rsidRPr="00736FD5">
        <w:rPr>
          <w:rFonts w:ascii="Times New Roman" w:eastAsia="Calibri" w:hAnsi="Times New Roman" w:cs="Times New Roman"/>
        </w:rPr>
        <w:t xml:space="preserve"> using least-squa</w:t>
      </w:r>
      <w:r w:rsidR="001D0F34">
        <w:rPr>
          <w:rFonts w:ascii="Times New Roman" w:eastAsia="Calibri" w:hAnsi="Times New Roman" w:cs="Times New Roman"/>
        </w:rPr>
        <w:t>res linear regression. The fit wa</w:t>
      </w:r>
      <w:r w:rsidRPr="00736FD5">
        <w:rPr>
          <w:rFonts w:ascii="Times New Roman" w:eastAsia="Calibri" w:hAnsi="Times New Roman" w:cs="Times New Roman"/>
        </w:rPr>
        <w:t xml:space="preserve">s </w:t>
      </w:r>
      <w:commentRangeStart w:id="15"/>
      <w:r w:rsidRPr="00736FD5">
        <w:rPr>
          <w:rFonts w:ascii="Times New Roman" w:eastAsia="Calibri" w:hAnsi="Times New Roman" w:cs="Times New Roman"/>
        </w:rPr>
        <w:t>best</w:t>
      </w:r>
      <w:commentRangeEnd w:id="15"/>
      <w:r w:rsidR="001D0F34">
        <w:rPr>
          <w:rStyle w:val="CommentReference"/>
        </w:rPr>
        <w:commentReference w:id="15"/>
      </w:r>
      <w:r w:rsidRPr="00736FD5">
        <w:rPr>
          <w:rFonts w:ascii="Times New Roman" w:eastAsia="Calibri" w:hAnsi="Times New Roman" w:cs="Times New Roman"/>
        </w:rPr>
        <w:t xml:space="preserve"> for higher sampling frequencies; as the time </w:t>
      </w:r>
      <w:r w:rsidRPr="00736FD5">
        <w:rPr>
          <w:rFonts w:ascii="Times New Roman" w:eastAsia="Calibri" w:hAnsi="Times New Roman" w:cs="Times New Roman"/>
        </w:rPr>
        <w:lastRenderedPageBreak/>
        <w:t>between samples increase</w:t>
      </w:r>
      <w:r w:rsidR="001D0F34">
        <w:rPr>
          <w:rFonts w:ascii="Times New Roman" w:eastAsia="Calibri" w:hAnsi="Times New Roman" w:cs="Times New Roman"/>
        </w:rPr>
        <w:t>d</w:t>
      </w:r>
      <w:r w:rsidRPr="00736FD5">
        <w:rPr>
          <w:rFonts w:ascii="Times New Roman" w:eastAsia="Calibri" w:hAnsi="Times New Roman" w:cs="Times New Roman"/>
        </w:rPr>
        <w:t xml:space="preserve"> beyond 150 days, two observations were sufficient to achieve greater than 95% sensitivity, and the points flatten</w:t>
      </w:r>
      <w:r w:rsidR="001D0F34">
        <w:rPr>
          <w:rFonts w:ascii="Times New Roman" w:eastAsia="Calibri" w:hAnsi="Times New Roman" w:cs="Times New Roman"/>
        </w:rPr>
        <w:t xml:space="preserve">ed to a horizontal line </w:t>
      </w:r>
      <w:r w:rsidR="001D0F34" w:rsidRPr="001D0F34">
        <w:rPr>
          <w:rFonts w:ascii="Times New Roman" w:eastAsia="Calibri" w:hAnsi="Times New Roman" w:cs="Times New Roman"/>
          <w:color w:val="0000FF"/>
        </w:rPr>
        <w:t>(F</w:t>
      </w:r>
      <w:r w:rsidRPr="001D0F34">
        <w:rPr>
          <w:rFonts w:ascii="Times New Roman" w:eastAsia="Calibri" w:hAnsi="Times New Roman" w:cs="Times New Roman"/>
          <w:color w:val="0000FF"/>
        </w:rPr>
        <w:t>ig 1.4, A4)</w:t>
      </w:r>
      <w:r w:rsidRPr="00736FD5">
        <w:rPr>
          <w:rFonts w:ascii="Times New Roman" w:eastAsia="Calibri" w:hAnsi="Times New Roman" w:cs="Times New Roman"/>
        </w:rPr>
        <w:t xml:space="preserve">. Applying the fitted equation to the observation length, which was calculated as the product of the time between samples and </w:t>
      </w:r>
      <w:r w:rsidR="001D0F34">
        <w:rPr>
          <w:rFonts w:ascii="Times New Roman" w:eastAsia="Calibri" w:hAnsi="Times New Roman" w:cs="Times New Roman"/>
        </w:rPr>
        <w:t>the number of observations minus 1, again the fit wa</w:t>
      </w:r>
      <w:r w:rsidRPr="00736FD5">
        <w:rPr>
          <w:rFonts w:ascii="Times New Roman" w:eastAsia="Calibri" w:hAnsi="Times New Roman" w:cs="Times New Roman"/>
        </w:rPr>
        <w:t>s most appropriate for</w:t>
      </w:r>
      <w:r w:rsidR="001D0F34">
        <w:rPr>
          <w:rFonts w:ascii="Times New Roman" w:eastAsia="Calibri" w:hAnsi="Times New Roman" w:cs="Times New Roman"/>
        </w:rPr>
        <w:t xml:space="preserve"> higher sampling frequencies </w:t>
      </w:r>
      <w:r w:rsidR="001D0F34" w:rsidRPr="001D0F34">
        <w:rPr>
          <w:rFonts w:ascii="Times New Roman" w:eastAsia="Calibri" w:hAnsi="Times New Roman" w:cs="Times New Roman"/>
          <w:color w:val="0000FF"/>
        </w:rPr>
        <w:t>(Fi</w:t>
      </w:r>
      <w:r w:rsidRPr="001D0F34">
        <w:rPr>
          <w:rFonts w:ascii="Times New Roman" w:eastAsia="Calibri" w:hAnsi="Times New Roman" w:cs="Times New Roman"/>
          <w:color w:val="0000FF"/>
        </w:rPr>
        <w:t>g</w:t>
      </w:r>
      <w:r w:rsidR="001D0F34" w:rsidRPr="001D0F34">
        <w:rPr>
          <w:rFonts w:ascii="Times New Roman" w:eastAsia="Calibri" w:hAnsi="Times New Roman" w:cs="Times New Roman"/>
          <w:color w:val="0000FF"/>
        </w:rPr>
        <w:t>.</w:t>
      </w:r>
      <w:r w:rsidRPr="001D0F34">
        <w:rPr>
          <w:rFonts w:ascii="Times New Roman" w:eastAsia="Calibri" w:hAnsi="Times New Roman" w:cs="Times New Roman"/>
          <w:color w:val="0000FF"/>
        </w:rPr>
        <w:t xml:space="preserve"> 1.4, B1)</w:t>
      </w:r>
      <w:r w:rsidRPr="00736FD5">
        <w:rPr>
          <w:rFonts w:ascii="Times New Roman" w:eastAsia="Calibri" w:hAnsi="Times New Roman" w:cs="Times New Roman"/>
        </w:rPr>
        <w:t>.</w:t>
      </w:r>
    </w:p>
    <w:p w14:paraId="21BF4B32"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 </w:t>
      </w:r>
    </w:p>
    <w:p w14:paraId="42B48000" w14:textId="182FF8D4"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Classification accuracy was also assessed with two fixed parameters and one varying parameter. With sampling frequency and observation length fixed, increasing noise from 0 % to 10% had little effect on classification performance across all three noise models. As noise increased above 10%, accuracy decreased significantly </w:t>
      </w:r>
      <w:r w:rsidR="00ED56B9">
        <w:rPr>
          <w:rFonts w:ascii="Times New Roman" w:eastAsia="Calibri" w:hAnsi="Times New Roman" w:cs="Times New Roman"/>
          <w:color w:val="0000FF"/>
        </w:rPr>
        <w:t>(F</w:t>
      </w:r>
      <w:r w:rsidRPr="00ED56B9">
        <w:rPr>
          <w:rFonts w:ascii="Times New Roman" w:eastAsia="Calibri" w:hAnsi="Times New Roman" w:cs="Times New Roman"/>
          <w:color w:val="0000FF"/>
        </w:rPr>
        <w:t>ig</w:t>
      </w:r>
      <w:r w:rsidR="00ED56B9">
        <w:rPr>
          <w:rFonts w:ascii="Times New Roman" w:eastAsia="Calibri" w:hAnsi="Times New Roman" w:cs="Times New Roman"/>
          <w:color w:val="0000FF"/>
        </w:rPr>
        <w:t>.</w:t>
      </w:r>
      <w:r w:rsidRPr="00ED56B9">
        <w:rPr>
          <w:rFonts w:ascii="Times New Roman" w:eastAsia="Calibri" w:hAnsi="Times New Roman" w:cs="Times New Roman"/>
          <w:color w:val="0000FF"/>
        </w:rPr>
        <w:t xml:space="preserve"> 1.8)</w:t>
      </w:r>
      <w:r w:rsidRPr="00736FD5">
        <w:rPr>
          <w:rFonts w:ascii="Times New Roman" w:eastAsia="Calibri" w:hAnsi="Times New Roman" w:cs="Times New Roman"/>
        </w:rPr>
        <w:t xml:space="preserve">. With noise and sampling frequency fixed, increasing observation time improved classification accuracy. For all three noise models, once the observation length was long enough, classification accuracy reached its maximum 100%. This occured earliest for the </w:t>
      </w:r>
      <w:commentRangeStart w:id="16"/>
      <w:r w:rsidRPr="00736FD5">
        <w:rPr>
          <w:rFonts w:ascii="Times New Roman" w:eastAsia="Calibri" w:hAnsi="Times New Roman" w:cs="Times New Roman"/>
        </w:rPr>
        <w:t>0-mean percent noise model, followed by the percent noise model, and finally the constant noise model</w:t>
      </w:r>
      <w:commentRangeEnd w:id="16"/>
      <w:r w:rsidR="00ED56B9">
        <w:rPr>
          <w:rStyle w:val="CommentReference"/>
        </w:rPr>
        <w:commentReference w:id="16"/>
      </w:r>
      <w:r w:rsidRPr="00736FD5">
        <w:rPr>
          <w:rFonts w:ascii="Times New Roman" w:eastAsia="Calibri" w:hAnsi="Times New Roman" w:cs="Times New Roman"/>
        </w:rPr>
        <w:t>.</w:t>
      </w:r>
    </w:p>
    <w:p w14:paraId="219F5ABE"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 </w:t>
      </w:r>
    </w:p>
    <w:p w14:paraId="7968DD39" w14:textId="020F8C12"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Comparing across normalization methods, at low noise levels and with no variation in population baseline, using </w:t>
      </w:r>
      <w:r w:rsidR="00ED56B9">
        <w:rPr>
          <w:rFonts w:ascii="Times New Roman" w:eastAsia="Calibri" w:hAnsi="Times New Roman" w:cs="Times New Roman"/>
        </w:rPr>
        <w:t>the z-score normalized, mean-</w:t>
      </w:r>
      <w:r w:rsidRPr="00736FD5">
        <w:rPr>
          <w:rFonts w:ascii="Times New Roman" w:eastAsia="Calibri" w:hAnsi="Times New Roman" w:cs="Times New Roman"/>
        </w:rPr>
        <w:t xml:space="preserve">subtracted, or unnormalized measurements produced nearly equivalent results with the nearest neighbor classification. Both the shifting and expanding window autoregressive models had lower sensitivity and specificity values </w:t>
      </w:r>
      <w:r w:rsidR="00B125C2">
        <w:rPr>
          <w:rFonts w:ascii="Times New Roman" w:eastAsia="Calibri" w:hAnsi="Times New Roman" w:cs="Times New Roman"/>
          <w:color w:val="0000FF"/>
        </w:rPr>
        <w:t>(F</w:t>
      </w:r>
      <w:r w:rsidRPr="00B125C2">
        <w:rPr>
          <w:rFonts w:ascii="Times New Roman" w:eastAsia="Calibri" w:hAnsi="Times New Roman" w:cs="Times New Roman"/>
          <w:color w:val="0000FF"/>
        </w:rPr>
        <w:t>ig</w:t>
      </w:r>
      <w:r w:rsidR="00B125C2">
        <w:rPr>
          <w:rFonts w:ascii="Times New Roman" w:eastAsia="Calibri" w:hAnsi="Times New Roman" w:cs="Times New Roman"/>
          <w:color w:val="0000FF"/>
        </w:rPr>
        <w:t>.</w:t>
      </w:r>
      <w:r w:rsidRPr="00B125C2">
        <w:rPr>
          <w:rFonts w:ascii="Times New Roman" w:eastAsia="Calibri" w:hAnsi="Times New Roman" w:cs="Times New Roman"/>
          <w:color w:val="0000FF"/>
        </w:rPr>
        <w:t xml:space="preserve"> 2.2)</w:t>
      </w:r>
      <w:r w:rsidRPr="00736FD5">
        <w:rPr>
          <w:rFonts w:ascii="Times New Roman" w:eastAsia="Calibri" w:hAnsi="Times New Roman" w:cs="Times New Roman"/>
        </w:rPr>
        <w:t>. At higher noise levels and no population baseline variation, the relative results of the autoregressive models improv</w:t>
      </w:r>
      <w:r w:rsidR="00B125C2">
        <w:rPr>
          <w:rFonts w:ascii="Times New Roman" w:eastAsia="Calibri" w:hAnsi="Times New Roman" w:cs="Times New Roman"/>
        </w:rPr>
        <w:t xml:space="preserve">ed </w:t>
      </w:r>
      <w:r w:rsidR="00B125C2" w:rsidRPr="00B125C2">
        <w:rPr>
          <w:rFonts w:ascii="Times New Roman" w:eastAsia="Calibri" w:hAnsi="Times New Roman" w:cs="Times New Roman"/>
          <w:color w:val="0000FF"/>
        </w:rPr>
        <w:t>(F</w:t>
      </w:r>
      <w:r w:rsidRPr="00B125C2">
        <w:rPr>
          <w:rFonts w:ascii="Times New Roman" w:eastAsia="Calibri" w:hAnsi="Times New Roman" w:cs="Times New Roman"/>
          <w:color w:val="0000FF"/>
        </w:rPr>
        <w:t>ig</w:t>
      </w:r>
      <w:r w:rsidR="00B125C2" w:rsidRPr="00B125C2">
        <w:rPr>
          <w:rFonts w:ascii="Times New Roman" w:eastAsia="Calibri" w:hAnsi="Times New Roman" w:cs="Times New Roman"/>
          <w:color w:val="0000FF"/>
        </w:rPr>
        <w:t>.</w:t>
      </w:r>
      <w:r w:rsidRPr="00B125C2">
        <w:rPr>
          <w:rFonts w:ascii="Times New Roman" w:eastAsia="Calibri" w:hAnsi="Times New Roman" w:cs="Times New Roman"/>
          <w:color w:val="0000FF"/>
        </w:rPr>
        <w:t xml:space="preserve"> 2.3, 2.4)</w:t>
      </w:r>
      <w:r w:rsidRPr="00736FD5">
        <w:rPr>
          <w:rFonts w:ascii="Times New Roman" w:eastAsia="Calibri" w:hAnsi="Times New Roman" w:cs="Times New Roman"/>
        </w:rPr>
        <w:t>. Upon adding variation to the healthy population baseline, at 5% noise level, the z-score normalized measurements yielded the highest f-scores. As noise level increased, the results across all methods became more similar, and none of the normalization methods clearly outperformed the others.</w:t>
      </w:r>
    </w:p>
    <w:p w14:paraId="46FBC85F" w14:textId="77777777" w:rsidR="006215B1" w:rsidRPr="00736FD5" w:rsidRDefault="00054183">
      <w:pPr>
        <w:pStyle w:val="normal0"/>
        <w:rPr>
          <w:del w:id="17" w:author="Kendrick Shen" w:date="2019-03-23T02:13:00Z"/>
          <w:rFonts w:ascii="Times New Roman" w:eastAsia="Calibri" w:hAnsi="Times New Roman" w:cs="Times New Roman"/>
        </w:rPr>
      </w:pPr>
      <w:del w:id="18" w:author="Kendrick Shen" w:date="2019-03-23T02:13:00Z">
        <w:r w:rsidRPr="00736FD5">
          <w:rPr>
            <w:rFonts w:ascii="Times New Roman" w:eastAsia="Calibri" w:hAnsi="Times New Roman" w:cs="Times New Roman"/>
          </w:rPr>
          <w:delText xml:space="preserve"> </w:delText>
        </w:r>
      </w:del>
    </w:p>
    <w:p w14:paraId="4442B74F" w14:textId="77777777" w:rsidR="006215B1" w:rsidRPr="00736FD5" w:rsidRDefault="00054183">
      <w:pPr>
        <w:pStyle w:val="normal0"/>
        <w:rPr>
          <w:del w:id="19" w:author="Kendrick Shen" w:date="2019-03-23T02:13:00Z"/>
          <w:rFonts w:ascii="Times New Roman" w:eastAsia="Calibri" w:hAnsi="Times New Roman" w:cs="Times New Roman"/>
          <w:i/>
        </w:rPr>
      </w:pPr>
      <w:del w:id="20" w:author="Kendrick Shen" w:date="2019-03-23T02:13:00Z">
        <w:r w:rsidRPr="00736FD5">
          <w:rPr>
            <w:rFonts w:ascii="Times New Roman" w:eastAsia="Calibri" w:hAnsi="Times New Roman" w:cs="Times New Roman"/>
            <w:i/>
          </w:rPr>
          <w:delText>k-Nearest Neighbor Classification: Dynamic Approach</w:delText>
        </w:r>
      </w:del>
    </w:p>
    <w:p w14:paraId="4E7F2086" w14:textId="77777777" w:rsidR="006215B1" w:rsidRPr="00736FD5" w:rsidRDefault="00054183">
      <w:pPr>
        <w:pStyle w:val="normal0"/>
        <w:rPr>
          <w:rFonts w:ascii="Times New Roman" w:eastAsia="Calibri" w:hAnsi="Times New Roman" w:cs="Times New Roman"/>
        </w:rPr>
      </w:pPr>
      <w:del w:id="21" w:author="Kendrick Shen" w:date="2019-03-23T02:13:00Z">
        <w:r w:rsidRPr="00736FD5">
          <w:rPr>
            <w:rFonts w:ascii="Times New Roman" w:eastAsia="Calibri" w:hAnsi="Times New Roman" w:cs="Times New Roman"/>
          </w:rPr>
          <w:delText>Using an 80% confidence level for classification led to early detection time and higher sensitivity, but lower specificity (fig 3.1). Using a 95% confidence threshold led to higher specificity but delayed detection time and lower sensitivity. For 80% confidence, unnormalized measurements yielded the earliest mean detection time (60 days post-onset of cancer), z-score normalization produced the highest sensitivity (0.88), and autoregressive expanding window normalization produced the highest specificity (0.92). For 95% confidence, average subtraction yielded the earliest mean detection time (79 days post-onset of cancer), and z-score normalization produced the highest sensitivity (0.98) and specificity (1.0). Overall, z-score normalization had the best performance.</w:delText>
        </w:r>
      </w:del>
    </w:p>
    <w:p w14:paraId="7E0F91D0"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 </w:t>
      </w:r>
    </w:p>
    <w:p w14:paraId="3659D04D" w14:textId="77777777" w:rsidR="006215B1" w:rsidRPr="00736FD5" w:rsidRDefault="00054183">
      <w:pPr>
        <w:pStyle w:val="normal0"/>
        <w:rPr>
          <w:rFonts w:ascii="Times New Roman" w:eastAsia="Calibri" w:hAnsi="Times New Roman" w:cs="Times New Roman"/>
          <w:i/>
        </w:rPr>
      </w:pPr>
      <w:r w:rsidRPr="00736FD5">
        <w:rPr>
          <w:rFonts w:ascii="Times New Roman" w:eastAsia="Calibri" w:hAnsi="Times New Roman" w:cs="Times New Roman"/>
          <w:i/>
        </w:rPr>
        <w:t>Thresholding: Fixed Length Approach</w:t>
      </w:r>
    </w:p>
    <w:p w14:paraId="2E98D7A4" w14:textId="5287CD43"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For z-score normalized measurements, sensitivity, specificity, and the optimal threshold value increase as the observation length increases </w:t>
      </w:r>
      <w:r w:rsidR="00B125C2">
        <w:rPr>
          <w:rFonts w:ascii="Times New Roman" w:eastAsia="Calibri" w:hAnsi="Times New Roman" w:cs="Times New Roman"/>
          <w:color w:val="0000FF"/>
        </w:rPr>
        <w:t>(Fi</w:t>
      </w:r>
      <w:r w:rsidRPr="00B125C2">
        <w:rPr>
          <w:rFonts w:ascii="Times New Roman" w:eastAsia="Calibri" w:hAnsi="Times New Roman" w:cs="Times New Roman"/>
          <w:color w:val="0000FF"/>
        </w:rPr>
        <w:t>g</w:t>
      </w:r>
      <w:r w:rsidR="00B125C2">
        <w:rPr>
          <w:rFonts w:ascii="Times New Roman" w:eastAsia="Calibri" w:hAnsi="Times New Roman" w:cs="Times New Roman"/>
          <w:color w:val="0000FF"/>
        </w:rPr>
        <w:t>.</w:t>
      </w:r>
      <w:r w:rsidRPr="00B125C2">
        <w:rPr>
          <w:rFonts w:ascii="Times New Roman" w:eastAsia="Calibri" w:hAnsi="Times New Roman" w:cs="Times New Roman"/>
          <w:color w:val="0000FF"/>
        </w:rPr>
        <w:t xml:space="preserve"> 2.8)</w:t>
      </w:r>
      <w:r w:rsidRPr="00736FD5">
        <w:rPr>
          <w:rFonts w:ascii="Times New Roman" w:eastAsia="Calibri" w:hAnsi="Times New Roman" w:cs="Times New Roman"/>
        </w:rPr>
        <w:t xml:space="preserve">. For autoregressive normalized measurements, there existed a window of observation spans for which sensitivity, specificity, and optimal threshold values peaked, after which they decreased again </w:t>
      </w:r>
      <w:r w:rsidR="00B125C2">
        <w:rPr>
          <w:rFonts w:ascii="Times New Roman" w:eastAsia="Calibri" w:hAnsi="Times New Roman" w:cs="Times New Roman"/>
          <w:color w:val="0000FF"/>
        </w:rPr>
        <w:t>(F</w:t>
      </w:r>
      <w:r w:rsidRPr="00B125C2">
        <w:rPr>
          <w:rFonts w:ascii="Times New Roman" w:eastAsia="Calibri" w:hAnsi="Times New Roman" w:cs="Times New Roman"/>
          <w:color w:val="0000FF"/>
        </w:rPr>
        <w:t>ig</w:t>
      </w:r>
      <w:r w:rsidR="00B125C2">
        <w:rPr>
          <w:rFonts w:ascii="Times New Roman" w:eastAsia="Calibri" w:hAnsi="Times New Roman" w:cs="Times New Roman"/>
          <w:color w:val="0000FF"/>
        </w:rPr>
        <w:t>.</w:t>
      </w:r>
      <w:r w:rsidRPr="00B125C2">
        <w:rPr>
          <w:rFonts w:ascii="Times New Roman" w:eastAsia="Calibri" w:hAnsi="Times New Roman" w:cs="Times New Roman"/>
          <w:color w:val="0000FF"/>
        </w:rPr>
        <w:t xml:space="preserve"> 2.9)</w:t>
      </w:r>
      <w:r w:rsidRPr="00736FD5">
        <w:rPr>
          <w:rFonts w:ascii="Times New Roman" w:eastAsia="Calibri" w:hAnsi="Times New Roman" w:cs="Times New Roman"/>
        </w:rPr>
        <w:t>. This can likely be explained by the model forecasts eventually “catching up” to the observed values, i.e. the model mistook the abnormally increasing biomarker measurements as an increasing healthy baseline.</w:t>
      </w:r>
    </w:p>
    <w:p w14:paraId="389574DD"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 </w:t>
      </w:r>
    </w:p>
    <w:p w14:paraId="58B1044C" w14:textId="77777777" w:rsidR="006215B1" w:rsidRPr="00736FD5" w:rsidRDefault="00054183">
      <w:pPr>
        <w:pStyle w:val="normal0"/>
        <w:rPr>
          <w:rFonts w:ascii="Times New Roman" w:eastAsia="Calibri" w:hAnsi="Times New Roman" w:cs="Times New Roman"/>
          <w:i/>
        </w:rPr>
      </w:pPr>
      <w:r w:rsidRPr="00736FD5">
        <w:rPr>
          <w:rFonts w:ascii="Times New Roman" w:eastAsia="Calibri" w:hAnsi="Times New Roman" w:cs="Times New Roman"/>
          <w:i/>
        </w:rPr>
        <w:t>Thresholding: Dynamic Approach</w:t>
      </w:r>
    </w:p>
    <w:p w14:paraId="19FEB26D" w14:textId="4554A563"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Selecting an optimal threshold requires optimizing the combination of early detection, sensitivity, and specificity. Smaller thresholds yielded earlier detection time, higher sensitivity, but lower specificity. Larger thresholds yielded higher specificity, but delayed detection time and lower sensitivity. Z-score normalization yielded the best thresholding results, as there existed a range of thresholds for which both sensitivity and specificity were at nearly 100%, and the smallest of these thresholds yielde</w:t>
      </w:r>
      <w:r w:rsidR="00ED56B9">
        <w:rPr>
          <w:rFonts w:ascii="Times New Roman" w:eastAsia="Calibri" w:hAnsi="Times New Roman" w:cs="Times New Roman"/>
        </w:rPr>
        <w:t>d the earliest detection time (F</w:t>
      </w:r>
      <w:r w:rsidRPr="00736FD5">
        <w:rPr>
          <w:rFonts w:ascii="Times New Roman" w:eastAsia="Calibri" w:hAnsi="Times New Roman" w:cs="Times New Roman"/>
        </w:rPr>
        <w:t>ig 3.2, A). For all other normalization methods, the sensitivity and specificity curves intersected at a single point, indicating poorer performance and a very limited range of thresholds that could be used to optimally classify patients.</w:t>
      </w:r>
    </w:p>
    <w:p w14:paraId="5B0FB8C4"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 </w:t>
      </w:r>
    </w:p>
    <w:p w14:paraId="053027C0" w14:textId="77777777" w:rsidR="006215B1" w:rsidRPr="00736FD5" w:rsidRDefault="00054183">
      <w:pPr>
        <w:pStyle w:val="normal0"/>
        <w:rPr>
          <w:rFonts w:ascii="Times New Roman" w:eastAsia="Calibri" w:hAnsi="Times New Roman" w:cs="Times New Roman"/>
          <w:i/>
        </w:rPr>
      </w:pPr>
      <w:r w:rsidRPr="00736FD5">
        <w:rPr>
          <w:rFonts w:ascii="Times New Roman" w:eastAsia="Calibri" w:hAnsi="Times New Roman" w:cs="Times New Roman"/>
          <w:i/>
        </w:rPr>
        <w:t>k-NN versus Thresholding</w:t>
      </w:r>
    </w:p>
    <w:p w14:paraId="23719D7C"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lastRenderedPageBreak/>
        <w:t xml:space="preserve">With the dynamic approach to </w:t>
      </w:r>
      <w:r w:rsidRPr="00736FD5">
        <w:rPr>
          <w:rFonts w:ascii="Times New Roman" w:eastAsia="Calibri" w:hAnsi="Times New Roman" w:cs="Times New Roman"/>
          <w:i/>
        </w:rPr>
        <w:t>k</w:t>
      </w:r>
      <w:r w:rsidRPr="00736FD5">
        <w:rPr>
          <w:rFonts w:ascii="Times New Roman" w:eastAsia="Calibri" w:hAnsi="Times New Roman" w:cs="Times New Roman"/>
        </w:rPr>
        <w:t xml:space="preserve">-NN, each normalization method had a certain time of detection (fig 3.1, top). For each normalization method, we compared the sensitivity and specificity of classification using 80% confidence </w:t>
      </w:r>
      <w:r w:rsidRPr="00736FD5">
        <w:rPr>
          <w:rFonts w:ascii="Times New Roman" w:eastAsia="Calibri" w:hAnsi="Times New Roman" w:cs="Times New Roman"/>
          <w:i/>
        </w:rPr>
        <w:t>k</w:t>
      </w:r>
      <w:r w:rsidRPr="00736FD5">
        <w:rPr>
          <w:rFonts w:ascii="Times New Roman" w:eastAsia="Calibri" w:hAnsi="Times New Roman" w:cs="Times New Roman"/>
        </w:rPr>
        <w:t xml:space="preserve">-NN to the sensitivity and specificity of classification using thresholding, where the threshold was chosen to give the closest possible detection time to the 80% </w:t>
      </w:r>
      <w:r w:rsidRPr="00736FD5">
        <w:rPr>
          <w:rFonts w:ascii="Times New Roman" w:eastAsia="Calibri" w:hAnsi="Times New Roman" w:cs="Times New Roman"/>
          <w:i/>
        </w:rPr>
        <w:t>k-</w:t>
      </w:r>
      <w:r w:rsidRPr="00736FD5">
        <w:rPr>
          <w:rFonts w:ascii="Times New Roman" w:eastAsia="Calibri" w:hAnsi="Times New Roman" w:cs="Times New Roman"/>
        </w:rPr>
        <w:t xml:space="preserve">NN approach. Across all normalization methods, </w:t>
      </w:r>
      <w:r w:rsidRPr="00736FD5">
        <w:rPr>
          <w:rFonts w:ascii="Times New Roman" w:eastAsia="Calibri" w:hAnsi="Times New Roman" w:cs="Times New Roman"/>
          <w:i/>
        </w:rPr>
        <w:t>k</w:t>
      </w:r>
      <w:r w:rsidRPr="00736FD5">
        <w:rPr>
          <w:rFonts w:ascii="Times New Roman" w:eastAsia="Calibri" w:hAnsi="Times New Roman" w:cs="Times New Roman"/>
        </w:rPr>
        <w:t xml:space="preserve">-NN yielded a sensitivity of 0.11 ± 0.05 higher than thresholding and a specificity of 0.14 ± 0.07 higher than thresholding. Hence, for the simulated set of patients, </w:t>
      </w:r>
      <w:r w:rsidRPr="00736FD5">
        <w:rPr>
          <w:rFonts w:ascii="Times New Roman" w:eastAsia="Calibri" w:hAnsi="Times New Roman" w:cs="Times New Roman"/>
          <w:i/>
        </w:rPr>
        <w:t>k</w:t>
      </w:r>
      <w:r w:rsidRPr="00736FD5">
        <w:rPr>
          <w:rFonts w:ascii="Times New Roman" w:eastAsia="Calibri" w:hAnsi="Times New Roman" w:cs="Times New Roman"/>
        </w:rPr>
        <w:t>-NN was the better performing classifier.</w:t>
      </w:r>
    </w:p>
    <w:p w14:paraId="58B36261"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 </w:t>
      </w:r>
    </w:p>
    <w:p w14:paraId="74D21640" w14:textId="77777777" w:rsidR="006215B1" w:rsidRPr="00736FD5" w:rsidRDefault="00054183">
      <w:pPr>
        <w:pStyle w:val="normal0"/>
        <w:rPr>
          <w:rFonts w:ascii="Times New Roman" w:eastAsia="Calibri" w:hAnsi="Times New Roman" w:cs="Times New Roman"/>
          <w:b/>
        </w:rPr>
      </w:pPr>
      <w:r w:rsidRPr="00736FD5">
        <w:rPr>
          <w:rFonts w:ascii="Times New Roman" w:eastAsia="Calibri" w:hAnsi="Times New Roman" w:cs="Times New Roman"/>
          <w:b/>
        </w:rPr>
        <w:t>DISCUSSION</w:t>
      </w:r>
    </w:p>
    <w:p w14:paraId="3AAC8E7C"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This study developed a framework for making personalized cancer diagnoses tailored to patient-specific baselines by applying supervised learning methods used for anomaly detection </w:t>
      </w:r>
      <w:r w:rsidRPr="00ED56B9">
        <w:rPr>
          <w:rFonts w:ascii="Times New Roman" w:eastAsia="Calibri" w:hAnsi="Times New Roman" w:cs="Times New Roman"/>
          <w:color w:val="0000FF"/>
        </w:rPr>
        <w:t>[8]</w:t>
      </w:r>
      <w:r w:rsidRPr="00736FD5">
        <w:rPr>
          <w:rFonts w:ascii="Times New Roman" w:eastAsia="Calibri" w:hAnsi="Times New Roman" w:cs="Times New Roman"/>
        </w:rPr>
        <w:t>. We demonstrated that classification accuracy is dependent on the properties of the biomarker measurements, including noise, frequency of sampling, and observation span. Using the simulated patients, if we desire a given level of accuracy and know any two of the three parameters, we are able to determine the value of the fourth parameter. For example, if we know the expected amount of assay error and want to achieve a certain classification accuracy within a certain detection time, we can calculate how often patients should visit the clinic for blood samples. This could potentially allow for a more efficient allocation of patient and clinician time and hospital resources.</w:t>
      </w:r>
    </w:p>
    <w:p w14:paraId="08E300FE"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 </w:t>
      </w:r>
    </w:p>
    <w:p w14:paraId="07A9D0DE" w14:textId="093CAB26"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By classifying patients with </w:t>
      </w:r>
      <w:r w:rsidRPr="00736FD5">
        <w:rPr>
          <w:rFonts w:ascii="Times New Roman" w:eastAsia="Calibri" w:hAnsi="Times New Roman" w:cs="Times New Roman"/>
          <w:i/>
        </w:rPr>
        <w:t>k</w:t>
      </w:r>
      <w:r w:rsidRPr="00736FD5">
        <w:rPr>
          <w:rFonts w:ascii="Times New Roman" w:eastAsia="Calibri" w:hAnsi="Times New Roman" w:cs="Times New Roman"/>
        </w:rPr>
        <w:t>-NN on normalized measurements, we have combined examinations of patient-specific baselines with examinations of how the trends in the patient’s longitudinal biomarker levels relate to population biomarker trends. (The latter condition is absent in classification by thresholding, which only considers single biomarker measurements</w:t>
      </w:r>
      <w:r w:rsidR="00ED56B9">
        <w:rPr>
          <w:rFonts w:ascii="Times New Roman" w:eastAsia="Calibri" w:hAnsi="Times New Roman" w:cs="Times New Roman"/>
        </w:rPr>
        <w:t xml:space="preserve"> when assigning patient status.)</w:t>
      </w:r>
      <w:r w:rsidRPr="00736FD5">
        <w:rPr>
          <w:rFonts w:ascii="Times New Roman" w:eastAsia="Calibri" w:hAnsi="Times New Roman" w:cs="Times New Roman"/>
        </w:rPr>
        <w:t xml:space="preserve"> Baseline determination allows us to make more personalized diagnoses, and classifying through pattern recognition allows us to better harness the information stored in a patient’s longitudinal biomarker history, leading to earlier detection. Cell culture, mouse model, and patient studies are currently being planned to collect longitudinal biomarker data, and we will then be able to translate the framework developed through this study to real data. </w:t>
      </w:r>
    </w:p>
    <w:p w14:paraId="18BE77CB"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 </w:t>
      </w:r>
    </w:p>
    <w:p w14:paraId="7724DFF5" w14:textId="44AA365E" w:rsidR="006215B1" w:rsidRPr="00443278" w:rsidRDefault="00054183" w:rsidP="00443278">
      <w:pPr>
        <w:pStyle w:val="normal0"/>
        <w:rPr>
          <w:rFonts w:ascii="Times New Roman" w:eastAsia="Calibri" w:hAnsi="Times New Roman" w:cs="Times New Roman"/>
        </w:rPr>
      </w:pPr>
      <w:r w:rsidRPr="00736FD5">
        <w:rPr>
          <w:rFonts w:ascii="Times New Roman" w:eastAsia="Calibri" w:hAnsi="Times New Roman" w:cs="Times New Roman"/>
        </w:rPr>
        <w:t xml:space="preserve">  </w:t>
      </w:r>
    </w:p>
    <w:p w14:paraId="2B58D348" w14:textId="77777777" w:rsidR="00443278" w:rsidRDefault="00054183">
      <w:pPr>
        <w:pStyle w:val="normal0"/>
        <w:rPr>
          <w:rFonts w:ascii="Times New Roman" w:eastAsia="Calibri" w:hAnsi="Times New Roman" w:cs="Times New Roman"/>
          <w:b/>
        </w:rPr>
      </w:pPr>
      <w:r w:rsidRPr="00736FD5">
        <w:rPr>
          <w:rFonts w:ascii="Times New Roman" w:eastAsia="Calibri" w:hAnsi="Times New Roman" w:cs="Times New Roman"/>
          <w:b/>
        </w:rPr>
        <w:t xml:space="preserve"> </w:t>
      </w:r>
    </w:p>
    <w:p w14:paraId="7BCE0958" w14:textId="77777777" w:rsidR="00443278" w:rsidRDefault="00443278">
      <w:pPr>
        <w:rPr>
          <w:rFonts w:ascii="Times New Roman" w:eastAsia="Calibri" w:hAnsi="Times New Roman" w:cs="Times New Roman"/>
          <w:b/>
        </w:rPr>
      </w:pPr>
      <w:r>
        <w:rPr>
          <w:rFonts w:ascii="Times New Roman" w:eastAsia="Calibri" w:hAnsi="Times New Roman" w:cs="Times New Roman"/>
          <w:b/>
        </w:rPr>
        <w:br w:type="page"/>
      </w:r>
    </w:p>
    <w:p w14:paraId="1FE9381D" w14:textId="09AE3904" w:rsidR="006215B1" w:rsidRPr="00736FD5" w:rsidRDefault="00054183">
      <w:pPr>
        <w:pStyle w:val="normal0"/>
        <w:rPr>
          <w:rFonts w:ascii="Times New Roman" w:eastAsia="Calibri" w:hAnsi="Times New Roman" w:cs="Times New Roman"/>
          <w:b/>
        </w:rPr>
      </w:pPr>
      <w:r w:rsidRPr="00736FD5">
        <w:rPr>
          <w:rFonts w:ascii="Times New Roman" w:eastAsia="Calibri" w:hAnsi="Times New Roman" w:cs="Times New Roman"/>
          <w:b/>
        </w:rPr>
        <w:lastRenderedPageBreak/>
        <w:t>REFERENCES</w:t>
      </w:r>
    </w:p>
    <w:p w14:paraId="511A7C96"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 </w:t>
      </w:r>
    </w:p>
    <w:p w14:paraId="002A6E59"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1. Kulasingam V and Diamandis E. Strategies for discovering novel cancer biomarkers through utilization of emerging technologies. Nature Clinical Practice Oncology. 2008. 5(10): 588 – 599.</w:t>
      </w:r>
    </w:p>
    <w:p w14:paraId="76D7F65D"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 </w:t>
      </w:r>
    </w:p>
    <w:p w14:paraId="56134A2B"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2. Hori SS, Lutz AM, Paulmurugan R, and Gambhir SS. A Model-Based Personalized Cancer Screening Strategy for Detecting Early-Stage Tumors Using Blood-Borne Biomarkers. </w:t>
      </w:r>
      <w:r w:rsidRPr="00736FD5">
        <w:rPr>
          <w:rFonts w:ascii="Times New Roman" w:eastAsia="Calibri" w:hAnsi="Times New Roman" w:cs="Times New Roman"/>
          <w:i/>
        </w:rPr>
        <w:t>Cancer Res</w:t>
      </w:r>
      <w:r w:rsidRPr="00736FD5">
        <w:rPr>
          <w:rFonts w:ascii="Times New Roman" w:eastAsia="Calibri" w:hAnsi="Times New Roman" w:cs="Times New Roman"/>
        </w:rPr>
        <w:t>. 2017. 77(10): p. 2570-2584.</w:t>
      </w:r>
    </w:p>
    <w:p w14:paraId="3D112990"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 </w:t>
      </w:r>
    </w:p>
    <w:p w14:paraId="56746043"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3. Hori SS and Gambhir SS. Mathematical Model Identifies Blood Biomarker-Based Early Cancer Detection Strategies and Limitations. </w:t>
      </w:r>
      <w:r w:rsidRPr="00736FD5">
        <w:rPr>
          <w:rFonts w:ascii="Times New Roman" w:eastAsia="Calibri" w:hAnsi="Times New Roman" w:cs="Times New Roman"/>
          <w:i/>
        </w:rPr>
        <w:t>Sci Transl Med</w:t>
      </w:r>
      <w:r w:rsidRPr="00736FD5">
        <w:rPr>
          <w:rFonts w:ascii="Times New Roman" w:eastAsia="Calibri" w:hAnsi="Times New Roman" w:cs="Times New Roman"/>
        </w:rPr>
        <w:t>. 2011. 3(109): p. 109ra116.</w:t>
      </w:r>
    </w:p>
    <w:p w14:paraId="499DDA35"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 </w:t>
      </w:r>
    </w:p>
    <w:p w14:paraId="47C9045C"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4. Lin H, McCulloch CE, Turnbull BW, Slate EH, and Clark LC. A Latent Class Mixed Model for Analyzing Biomarker Trajectories with Irregularly Scheduled Observations. Stat Med. 2000. 19(10): 1303-18.</w:t>
      </w:r>
    </w:p>
    <w:p w14:paraId="05B926DA"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 </w:t>
      </w:r>
    </w:p>
    <w:p w14:paraId="2B141C1D"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5. Sölétormos G et.al. Biological Variation of Total Prostate-Specific Antigen: A Survey of Published Estimates and Consequences for Clinical Practice. Clinical Chemistry. 2005.  51(8): 1342-1351.</w:t>
      </w:r>
    </w:p>
    <w:p w14:paraId="3D8750BD"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 </w:t>
      </w:r>
    </w:p>
    <w:p w14:paraId="0B313216"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6. Adhikari R, Agrawal RK. An Introductory Study on Time Series Modeling and Forecasting. Lambert Academic Publishing. 2013.</w:t>
      </w:r>
    </w:p>
    <w:p w14:paraId="795B3E25"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 </w:t>
      </w:r>
    </w:p>
    <w:p w14:paraId="3C6C0E92"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7. Keller JM, Gray M, Givens JA. A Fuzzy </w:t>
      </w:r>
      <w:r w:rsidRPr="00736FD5">
        <w:rPr>
          <w:rFonts w:ascii="Times New Roman" w:eastAsia="Calibri" w:hAnsi="Times New Roman" w:cs="Times New Roman"/>
          <w:i/>
        </w:rPr>
        <w:t>K-</w:t>
      </w:r>
      <w:r w:rsidRPr="00736FD5">
        <w:rPr>
          <w:rFonts w:ascii="Times New Roman" w:eastAsia="Calibri" w:hAnsi="Times New Roman" w:cs="Times New Roman"/>
        </w:rPr>
        <w:t>Nearest Neighbor Algorithm. IEEE Transactions on Systems, Man, and Cybernetics. 1985. 15(4): 580-585.</w:t>
      </w:r>
    </w:p>
    <w:p w14:paraId="1877DE11"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 </w:t>
      </w:r>
    </w:p>
    <w:p w14:paraId="498F02A6"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8. Monnet A, Mittal A, Paragios N, Ramesh V. Background Modeling and Subtraction of Dynamic Scenes. Proceedings Ninth IEEE International Conference on Computer Vision. 2003. 2:1305-1312.</w:t>
      </w:r>
    </w:p>
    <w:p w14:paraId="0E65774B"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 </w:t>
      </w:r>
    </w:p>
    <w:p w14:paraId="659E3BAE"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 </w:t>
      </w:r>
    </w:p>
    <w:p w14:paraId="02646E56"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 </w:t>
      </w:r>
    </w:p>
    <w:p w14:paraId="61E990D6"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 </w:t>
      </w:r>
    </w:p>
    <w:p w14:paraId="58665967"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 </w:t>
      </w:r>
    </w:p>
    <w:p w14:paraId="6980B854"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 </w:t>
      </w:r>
    </w:p>
    <w:p w14:paraId="0A2C6EA6"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 </w:t>
      </w:r>
    </w:p>
    <w:p w14:paraId="659D7AA5"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 </w:t>
      </w:r>
    </w:p>
    <w:p w14:paraId="6576E973"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 </w:t>
      </w:r>
    </w:p>
    <w:p w14:paraId="1DE6D4FE"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 </w:t>
      </w:r>
    </w:p>
    <w:p w14:paraId="00FA693F" w14:textId="77777777" w:rsidR="00443278" w:rsidRDefault="00443278">
      <w:pPr>
        <w:rPr>
          <w:rFonts w:ascii="Times New Roman" w:hAnsi="Times New Roman" w:cs="Times New Roman"/>
        </w:rPr>
      </w:pPr>
      <w:r>
        <w:rPr>
          <w:rFonts w:ascii="Times New Roman" w:hAnsi="Times New Roman" w:cs="Times New Roman"/>
        </w:rPr>
        <w:br w:type="page"/>
      </w:r>
    </w:p>
    <w:p w14:paraId="3B85E38C" w14:textId="78E4EA38" w:rsidR="006215B1" w:rsidRPr="00736FD5" w:rsidRDefault="00054183">
      <w:pPr>
        <w:pStyle w:val="normal0"/>
        <w:rPr>
          <w:rFonts w:ascii="Times New Roman" w:eastAsia="Calibri" w:hAnsi="Times New Roman" w:cs="Times New Roman"/>
        </w:rPr>
      </w:pPr>
      <w:r w:rsidRPr="00736FD5">
        <w:rPr>
          <w:rFonts w:ascii="Times New Roman" w:hAnsi="Times New Roman" w:cs="Times New Roman"/>
        </w:rPr>
        <w:lastRenderedPageBreak/>
        <w:pict w14:anchorId="30FB04D0">
          <v:rect id="_x0000_i1025" style="width:0;height:1.5pt" o:hralign="center" o:hrstd="t" o:hr="t" fillcolor="#a0a0a0" stroked="f"/>
        </w:pict>
      </w:r>
    </w:p>
    <w:p w14:paraId="1A775272"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sz w:val="18"/>
          <w:szCs w:val="18"/>
        </w:rPr>
        <w:t xml:space="preserve"> [KS1]</w:t>
      </w:r>
      <w:r w:rsidRPr="00736FD5">
        <w:rPr>
          <w:rFonts w:ascii="Times New Roman" w:eastAsia="Calibri" w:hAnsi="Times New Roman" w:cs="Times New Roman"/>
        </w:rPr>
        <w:t>What factors?</w:t>
      </w:r>
    </w:p>
    <w:p w14:paraId="6EA2980F"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sz w:val="18"/>
          <w:szCs w:val="18"/>
        </w:rPr>
        <w:t xml:space="preserve"> [SH2]</w:t>
      </w:r>
      <w:r w:rsidRPr="00736FD5">
        <w:rPr>
          <w:rFonts w:ascii="Times New Roman" w:eastAsia="Calibri" w:hAnsi="Times New Roman" w:cs="Times New Roman"/>
        </w:rPr>
        <w:t>Other things to consider:</w:t>
      </w:r>
    </w:p>
    <w:p w14:paraId="6EB05D93"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1.    How many healthy patients and cancer patients need to be simulated? We should also increase the population variance to enable larger variation.</w:t>
      </w:r>
    </w:p>
    <w:p w14:paraId="7F02C06B"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2.    What happens if you increase </w:t>
      </w:r>
      <w:r w:rsidRPr="00736FD5">
        <w:rPr>
          <w:rFonts w:ascii="Times New Roman" w:eastAsia="Calibri" w:hAnsi="Times New Roman" w:cs="Times New Roman"/>
          <w:i/>
        </w:rPr>
        <w:t>n</w:t>
      </w:r>
      <w:r w:rsidRPr="00736FD5">
        <w:rPr>
          <w:rFonts w:ascii="Times New Roman" w:eastAsia="Calibri" w:hAnsi="Times New Roman" w:cs="Times New Roman"/>
          <w:vertAlign w:val="subscript"/>
        </w:rPr>
        <w:t>h</w:t>
      </w:r>
      <w:r w:rsidRPr="00736FD5">
        <w:rPr>
          <w:rFonts w:ascii="Times New Roman" w:eastAsia="Calibri" w:hAnsi="Times New Roman" w:cs="Times New Roman"/>
        </w:rPr>
        <w:t xml:space="preserve">, </w:t>
      </w:r>
      <w:r w:rsidRPr="00736FD5">
        <w:rPr>
          <w:rFonts w:ascii="Times New Roman" w:eastAsia="Calibri" w:hAnsi="Times New Roman" w:cs="Times New Roman"/>
          <w:i/>
        </w:rPr>
        <w:t>n</w:t>
      </w:r>
      <w:r w:rsidRPr="00736FD5">
        <w:rPr>
          <w:rFonts w:ascii="Times New Roman" w:eastAsia="Calibri" w:hAnsi="Times New Roman" w:cs="Times New Roman"/>
          <w:vertAlign w:val="subscript"/>
        </w:rPr>
        <w:t>c</w:t>
      </w:r>
      <w:r w:rsidRPr="00736FD5">
        <w:rPr>
          <w:rFonts w:ascii="Times New Roman" w:eastAsia="Calibri" w:hAnsi="Times New Roman" w:cs="Times New Roman"/>
        </w:rPr>
        <w:t>, and</w:t>
      </w:r>
      <w:r w:rsidRPr="00736FD5">
        <w:rPr>
          <w:rFonts w:ascii="Times New Roman" w:eastAsia="Calibri" w:hAnsi="Times New Roman" w:cs="Times New Roman"/>
          <w:i/>
        </w:rPr>
        <w:t xml:space="preserve"> d</w:t>
      </w:r>
      <w:r w:rsidRPr="00736FD5">
        <w:rPr>
          <w:rFonts w:ascii="Times New Roman" w:eastAsia="Calibri" w:hAnsi="Times New Roman" w:cs="Times New Roman"/>
        </w:rPr>
        <w:t>?</w:t>
      </w:r>
    </w:p>
    <w:p w14:paraId="279CB7FE"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sz w:val="18"/>
          <w:szCs w:val="18"/>
        </w:rPr>
        <w:t xml:space="preserve"> [SH3]</w:t>
      </w:r>
      <w:r w:rsidRPr="00736FD5">
        <w:rPr>
          <w:rFonts w:ascii="Times New Roman" w:eastAsia="Calibri" w:hAnsi="Times New Roman" w:cs="Times New Roman"/>
        </w:rPr>
        <w:t>What is the assumed doubling time for patients with cancer?</w:t>
      </w:r>
    </w:p>
    <w:p w14:paraId="424B4D23"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sz w:val="18"/>
          <w:szCs w:val="18"/>
        </w:rPr>
        <w:t xml:space="preserve"> [KS4]</w:t>
      </w:r>
      <w:r w:rsidRPr="00736FD5">
        <w:rPr>
          <w:rFonts w:ascii="Times New Roman" w:eastAsia="Calibri" w:hAnsi="Times New Roman" w:cs="Times New Roman"/>
        </w:rPr>
        <w:t>1000 days? Yes</w:t>
      </w:r>
    </w:p>
    <w:p w14:paraId="5DDB0497"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sz w:val="18"/>
          <w:szCs w:val="18"/>
        </w:rPr>
        <w:t xml:space="preserve"> [KS5]</w:t>
      </w:r>
      <w:r w:rsidRPr="00736FD5">
        <w:rPr>
          <w:rFonts w:ascii="Times New Roman" w:eastAsia="Calibri" w:hAnsi="Times New Roman" w:cs="Times New Roman"/>
        </w:rPr>
        <w:t>Motivations? H_0 ~ G_0? Adjustable variance, how to determine a single variance?</w:t>
      </w:r>
    </w:p>
    <w:p w14:paraId="364BFCA2"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sz w:val="18"/>
          <w:szCs w:val="18"/>
        </w:rPr>
        <w:t xml:space="preserve"> [SH6]</w:t>
      </w:r>
      <w:r w:rsidRPr="00736FD5">
        <w:rPr>
          <w:rFonts w:ascii="Times New Roman" w:eastAsia="Calibri" w:hAnsi="Times New Roman" w:cs="Times New Roman"/>
        </w:rPr>
        <w:t>Need reference indicating how these ranges were chosen.</w:t>
      </w:r>
    </w:p>
    <w:p w14:paraId="1C279C49"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 </w:t>
      </w:r>
    </w:p>
    <w:p w14:paraId="36A3504C"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Can also increase variability by making these ranges wider, e.g., what happens if you increase upper limits by up to 1000 fold?</w:t>
      </w:r>
    </w:p>
    <w:p w14:paraId="324C3ACB"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sz w:val="18"/>
          <w:szCs w:val="18"/>
        </w:rPr>
        <w:t xml:space="preserve"> [KS7]</w:t>
      </w:r>
      <w:r w:rsidRPr="00736FD5">
        <w:rPr>
          <w:rFonts w:ascii="Times New Roman" w:eastAsia="Calibri" w:hAnsi="Times New Roman" w:cs="Times New Roman"/>
        </w:rPr>
        <w:t>Only takes into account frequency WRT days? What about times of day, any other possible factors?</w:t>
      </w:r>
    </w:p>
    <w:p w14:paraId="317846A7"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sz w:val="18"/>
          <w:szCs w:val="18"/>
        </w:rPr>
        <w:t xml:space="preserve"> [SH8]</w:t>
      </w:r>
      <w:r w:rsidRPr="00736FD5">
        <w:rPr>
          <w:rFonts w:ascii="Times New Roman" w:eastAsia="Calibri" w:hAnsi="Times New Roman" w:cs="Times New Roman"/>
        </w:rPr>
        <w:t>n was defined to be the number of patients… use a different variable here (e.g., i).</w:t>
      </w:r>
    </w:p>
    <w:p w14:paraId="6E3B4464"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sz w:val="18"/>
          <w:szCs w:val="18"/>
        </w:rPr>
        <w:t xml:space="preserve"> [KS9]</w:t>
      </w:r>
      <w:r w:rsidRPr="00736FD5">
        <w:rPr>
          <w:rFonts w:ascii="Times New Roman" w:eastAsia="Calibri" w:hAnsi="Times New Roman" w:cs="Times New Roman"/>
        </w:rPr>
        <w:t>maybe rephrase so emphasizes that it decreases the time from 1000 days to &lt; 1000 days? Sounds like you’re removing the most recent measurements for some reason</w:t>
      </w:r>
    </w:p>
    <w:p w14:paraId="72BB945B"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sz w:val="18"/>
          <w:szCs w:val="18"/>
        </w:rPr>
        <w:t xml:space="preserve"> [KS10]</w:t>
      </w:r>
      <w:r w:rsidRPr="00736FD5">
        <w:rPr>
          <w:rFonts w:ascii="Times New Roman" w:eastAsia="Calibri" w:hAnsi="Times New Roman" w:cs="Times New Roman"/>
        </w:rPr>
        <w:t>what exactly does this mean</w:t>
      </w:r>
    </w:p>
    <w:p w14:paraId="213753C8"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sz w:val="18"/>
          <w:szCs w:val="18"/>
        </w:rPr>
        <w:t xml:space="preserve"> [KS11]</w:t>
      </w:r>
      <w:r w:rsidRPr="00736FD5">
        <w:rPr>
          <w:rFonts w:ascii="Times New Roman" w:eastAsia="Calibri" w:hAnsi="Times New Roman" w:cs="Times New Roman"/>
        </w:rPr>
        <w:t>~ normal score</w:t>
      </w:r>
    </w:p>
    <w:p w14:paraId="6295E8B6"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sz w:val="18"/>
          <w:szCs w:val="18"/>
        </w:rPr>
        <w:t xml:space="preserve"> [KS12]</w:t>
      </w:r>
      <w:r w:rsidRPr="00736FD5">
        <w:rPr>
          <w:rFonts w:ascii="Times New Roman" w:eastAsia="Calibri" w:hAnsi="Times New Roman" w:cs="Times New Roman"/>
        </w:rPr>
        <w:t>arbitrary?</w:t>
      </w:r>
    </w:p>
    <w:p w14:paraId="2C0D6BC7"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sz w:val="18"/>
          <w:szCs w:val="18"/>
        </w:rPr>
        <w:t xml:space="preserve"> [KS13]</w:t>
      </w:r>
      <w:r w:rsidRPr="00736FD5">
        <w:rPr>
          <w:rFonts w:ascii="Times New Roman" w:eastAsia="Calibri" w:hAnsi="Times New Roman" w:cs="Times New Roman"/>
        </w:rPr>
        <w:t>Finite distributed lag model</w:t>
      </w:r>
    </w:p>
    <w:p w14:paraId="19EC8D15"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sz w:val="18"/>
          <w:szCs w:val="18"/>
        </w:rPr>
        <w:t xml:space="preserve"> [KS14]</w:t>
      </w:r>
      <w:r w:rsidRPr="00736FD5">
        <w:rPr>
          <w:rFonts w:ascii="Times New Roman" w:eastAsia="Calibri" w:hAnsi="Times New Roman" w:cs="Times New Roman"/>
        </w:rPr>
        <w:t>Gives covariance of function with itself at pairs of time points</w:t>
      </w:r>
    </w:p>
    <w:p w14:paraId="22ED25AA"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sz w:val="18"/>
          <w:szCs w:val="18"/>
        </w:rPr>
        <w:t xml:space="preserve"> [KS15]</w:t>
      </w:r>
      <w:r w:rsidRPr="00736FD5">
        <w:rPr>
          <w:rFonts w:ascii="Times New Roman" w:eastAsia="Calibri" w:hAnsi="Times New Roman" w:cs="Times New Roman"/>
        </w:rPr>
        <w:t>In the case of multiple random variables, autocovariance can be expressed as an nxn matrix with entries C_ij(ts), called an autocovariance matrix, associated with vectors Xt and Xs</w:t>
      </w:r>
    </w:p>
    <w:p w14:paraId="7ECAA5B9"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 </w:t>
      </w:r>
    </w:p>
    <w:p w14:paraId="3F44A889"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sz w:val="18"/>
          <w:szCs w:val="18"/>
        </w:rPr>
        <w:t xml:space="preserve"> [KS16]</w:t>
      </w:r>
      <w:r w:rsidRPr="00736FD5">
        <w:rPr>
          <w:rFonts w:ascii="Times New Roman" w:eastAsia="Calibri" w:hAnsi="Times New Roman" w:cs="Times New Roman"/>
        </w:rPr>
        <w:t>= E[y_t y_t-k] – mu_y mu_k</w:t>
      </w:r>
    </w:p>
    <w:p w14:paraId="48027333"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sz w:val="18"/>
          <w:szCs w:val="18"/>
        </w:rPr>
        <w:t xml:space="preserve"> [KS17]</w:t>
      </w:r>
      <w:r w:rsidRPr="00736FD5">
        <w:rPr>
          <w:rFonts w:ascii="Times New Roman" w:eastAsia="Calibri" w:hAnsi="Times New Roman" w:cs="Times New Roman"/>
        </w:rPr>
        <w:t>At each t?</w:t>
      </w:r>
    </w:p>
    <w:p w14:paraId="210A46CB"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sz w:val="18"/>
          <w:szCs w:val="18"/>
        </w:rPr>
        <w:t xml:space="preserve"> [KS18]</w:t>
      </w:r>
      <w:r w:rsidRPr="00736FD5">
        <w:rPr>
          <w:rFonts w:ascii="Times New Roman" w:eastAsia="Calibri" w:hAnsi="Times New Roman" w:cs="Times New Roman"/>
        </w:rPr>
        <w:t>Similarity between observations as a function of lag between them – correlation between the values of ONE variable @ different time points</w:t>
      </w:r>
    </w:p>
    <w:p w14:paraId="224A965D"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 </w:t>
      </w:r>
    </w:p>
    <w:p w14:paraId="2277459A"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Autocorrelation between Xs and Xt: Cov(Xs, Xt) / var(Xs)var(xt)</w:t>
      </w:r>
    </w:p>
    <w:p w14:paraId="54B5FA4A"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sz w:val="18"/>
          <w:szCs w:val="18"/>
        </w:rPr>
        <w:t xml:space="preserve"> [KS19]</w:t>
      </w:r>
      <w:r w:rsidRPr="00736FD5">
        <w:rPr>
          <w:rFonts w:ascii="Times New Roman" w:eastAsia="Calibri" w:hAnsi="Times New Roman" w:cs="Times New Roman"/>
        </w:rPr>
        <w:t>How??</w:t>
      </w:r>
    </w:p>
    <w:p w14:paraId="644FBE73"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sz w:val="18"/>
          <w:szCs w:val="18"/>
        </w:rPr>
        <w:t xml:space="preserve"> [KS20]</w:t>
      </w:r>
      <w:r w:rsidRPr="00736FD5">
        <w:rPr>
          <w:rFonts w:ascii="Times New Roman" w:eastAsia="Calibri" w:hAnsi="Times New Roman" w:cs="Times New Roman"/>
        </w:rPr>
        <w:t>Unconditional joint distribution does not change when shifted in time – when would it be?</w:t>
      </w:r>
    </w:p>
    <w:p w14:paraId="624A2C40"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 xml:space="preserve"> </w:t>
      </w:r>
    </w:p>
    <w:p w14:paraId="5290715C"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rPr>
        <w:t>Autocorrelation becomes Cov(Xs, Xt) / var^2</w:t>
      </w:r>
    </w:p>
    <w:p w14:paraId="0A59B5A9"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sz w:val="18"/>
          <w:szCs w:val="18"/>
        </w:rPr>
        <w:t xml:space="preserve"> [KS21]</w:t>
      </w:r>
      <w:r w:rsidRPr="00736FD5">
        <w:rPr>
          <w:rFonts w:ascii="Times New Roman" w:eastAsia="Calibri" w:hAnsi="Times New Roman" w:cs="Times New Roman"/>
        </w:rPr>
        <w:t>What are these values?</w:t>
      </w:r>
    </w:p>
    <w:p w14:paraId="2E9AC2B4"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sz w:val="18"/>
          <w:szCs w:val="18"/>
        </w:rPr>
        <w:t xml:space="preserve"> [KS22]</w:t>
      </w:r>
      <w:r w:rsidRPr="00736FD5">
        <w:rPr>
          <w:rFonts w:ascii="Times New Roman" w:eastAsia="Calibri" w:hAnsi="Times New Roman" w:cs="Times New Roman"/>
        </w:rPr>
        <w:t>Arbitrary?</w:t>
      </w:r>
    </w:p>
    <w:p w14:paraId="022C309C"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sz w:val="18"/>
          <w:szCs w:val="18"/>
        </w:rPr>
        <w:t xml:space="preserve"> [KS23]</w:t>
      </w:r>
      <w:r w:rsidRPr="00736FD5">
        <w:rPr>
          <w:rFonts w:ascii="Times New Roman" w:eastAsia="Calibri" w:hAnsi="Times New Roman" w:cs="Times New Roman"/>
        </w:rPr>
        <w:t>How is this produced?</w:t>
      </w:r>
    </w:p>
    <w:p w14:paraId="74519381"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sz w:val="18"/>
          <w:szCs w:val="18"/>
        </w:rPr>
        <w:t xml:space="preserve"> [KS24]</w:t>
      </w:r>
      <w:r w:rsidRPr="00736FD5">
        <w:rPr>
          <w:rFonts w:ascii="Times New Roman" w:eastAsia="Calibri" w:hAnsi="Times New Roman" w:cs="Times New Roman"/>
        </w:rPr>
        <w:t>Why using k NN??</w:t>
      </w:r>
    </w:p>
    <w:p w14:paraId="7894BCF7"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sz w:val="18"/>
          <w:szCs w:val="18"/>
        </w:rPr>
        <w:t xml:space="preserve"> [KS25]</w:t>
      </w:r>
      <w:r w:rsidRPr="00736FD5">
        <w:rPr>
          <w:rFonts w:ascii="Times New Roman" w:eastAsia="Calibri" w:hAnsi="Times New Roman" w:cs="Times New Roman"/>
        </w:rPr>
        <w:t>Don’t need the denominator</w:t>
      </w:r>
    </w:p>
    <w:p w14:paraId="7D223F4C"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sz w:val="18"/>
          <w:szCs w:val="18"/>
        </w:rPr>
        <w:t xml:space="preserve"> [KS26]</w:t>
      </w:r>
      <w:r w:rsidRPr="00736FD5">
        <w:rPr>
          <w:rFonts w:ascii="Times New Roman" w:eastAsia="Calibri" w:hAnsi="Times New Roman" w:cs="Times New Roman"/>
        </w:rPr>
        <w:t xml:space="preserve">So we </w:t>
      </w:r>
      <w:r w:rsidRPr="00736FD5">
        <w:rPr>
          <w:rFonts w:ascii="Times New Roman" w:eastAsia="Calibri" w:hAnsi="Times New Roman" w:cs="Times New Roman"/>
          <w:i/>
        </w:rPr>
        <w:t>do</w:t>
      </w:r>
      <w:r w:rsidRPr="00736FD5">
        <w:rPr>
          <w:rFonts w:ascii="Times New Roman" w:eastAsia="Calibri" w:hAnsi="Times New Roman" w:cs="Times New Roman"/>
        </w:rPr>
        <w:t xml:space="preserve"> have a set of existing patients with known cancer statuses?</w:t>
      </w:r>
    </w:p>
    <w:p w14:paraId="25E33249"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sz w:val="18"/>
          <w:szCs w:val="18"/>
        </w:rPr>
        <w:t xml:space="preserve"> [KS27]</w:t>
      </w:r>
      <w:r w:rsidRPr="00736FD5">
        <w:rPr>
          <w:rFonts w:ascii="Times New Roman" w:eastAsia="Calibri" w:hAnsi="Times New Roman" w:cs="Times New Roman"/>
        </w:rPr>
        <w:t>Testing effect of perturbing noise, sampling frequency, observation span</w:t>
      </w:r>
    </w:p>
    <w:p w14:paraId="180CCEBF"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sz w:val="18"/>
          <w:szCs w:val="18"/>
        </w:rPr>
        <w:t xml:space="preserve"> [KS28]</w:t>
      </w:r>
      <w:r w:rsidRPr="00736FD5">
        <w:rPr>
          <w:rFonts w:ascii="Times New Roman" w:eastAsia="Calibri" w:hAnsi="Times New Roman" w:cs="Times New Roman"/>
        </w:rPr>
        <w:t>Why? What about day 500?</w:t>
      </w:r>
    </w:p>
    <w:p w14:paraId="3E644004"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sz w:val="18"/>
          <w:szCs w:val="18"/>
        </w:rPr>
        <w:t xml:space="preserve"> [KS29]</w:t>
      </w:r>
      <w:r w:rsidRPr="00736FD5">
        <w:rPr>
          <w:rFonts w:ascii="Times New Roman" w:eastAsia="Calibri" w:hAnsi="Times New Roman" w:cs="Times New Roman"/>
        </w:rPr>
        <w:t>And noise distribution?</w:t>
      </w:r>
    </w:p>
    <w:p w14:paraId="26F8AFFF"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sz w:val="18"/>
          <w:szCs w:val="18"/>
        </w:rPr>
        <w:lastRenderedPageBreak/>
        <w:t xml:space="preserve"> [KS30]</w:t>
      </w:r>
      <w:r w:rsidRPr="00736FD5">
        <w:rPr>
          <w:rFonts w:ascii="Times New Roman" w:eastAsia="Calibri" w:hAnsi="Times New Roman" w:cs="Times New Roman"/>
        </w:rPr>
        <w:t>why are we testing normalization methods at the same time as observation span</w:t>
      </w:r>
    </w:p>
    <w:p w14:paraId="2D849B9C"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sz w:val="18"/>
          <w:szCs w:val="18"/>
        </w:rPr>
        <w:t xml:space="preserve"> [KS31]</w:t>
      </w:r>
      <w:r w:rsidRPr="00736FD5">
        <w:rPr>
          <w:rFonts w:ascii="Times New Roman" w:eastAsia="Calibri" w:hAnsi="Times New Roman" w:cs="Times New Roman"/>
        </w:rPr>
        <w:t>no distributed lag?</w:t>
      </w:r>
    </w:p>
    <w:p w14:paraId="53527E92" w14:textId="77777777" w:rsidR="006215B1" w:rsidRPr="00736FD5" w:rsidRDefault="00054183">
      <w:pPr>
        <w:pStyle w:val="normal0"/>
        <w:rPr>
          <w:rFonts w:ascii="Times New Roman" w:eastAsia="Calibri" w:hAnsi="Times New Roman" w:cs="Times New Roman"/>
        </w:rPr>
      </w:pPr>
      <w:r w:rsidRPr="00736FD5">
        <w:rPr>
          <w:rFonts w:ascii="Times New Roman" w:eastAsia="Calibri" w:hAnsi="Times New Roman" w:cs="Times New Roman"/>
          <w:sz w:val="18"/>
          <w:szCs w:val="18"/>
        </w:rPr>
        <w:t xml:space="preserve"> [KS32]</w:t>
      </w:r>
      <w:r w:rsidRPr="00736FD5">
        <w:rPr>
          <w:rFonts w:ascii="Times New Roman" w:eastAsia="Calibri" w:hAnsi="Times New Roman" w:cs="Times New Roman"/>
        </w:rPr>
        <w:t>abs or positive difference?</w:t>
      </w:r>
    </w:p>
    <w:p w14:paraId="1ECE8B25" w14:textId="77777777" w:rsidR="006215B1" w:rsidRPr="00736FD5" w:rsidRDefault="006215B1">
      <w:pPr>
        <w:pStyle w:val="normal0"/>
        <w:rPr>
          <w:rFonts w:ascii="Times New Roman" w:eastAsia="Calibri" w:hAnsi="Times New Roman" w:cs="Times New Roman"/>
        </w:rPr>
      </w:pPr>
    </w:p>
    <w:sectPr w:rsidR="006215B1" w:rsidRPr="00736FD5">
      <w:headerReference w:type="default" r:id="rId4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endrick Shen" w:date="2019-04-05T13:58:00Z" w:initials="">
    <w:p w14:paraId="28F47150" w14:textId="77777777" w:rsidR="00ED56B9" w:rsidRDefault="00ED56B9">
      <w:pPr>
        <w:pStyle w:val="normal0"/>
        <w:widowControl w:val="0"/>
        <w:pBdr>
          <w:top w:val="nil"/>
          <w:left w:val="nil"/>
          <w:bottom w:val="nil"/>
          <w:right w:val="nil"/>
          <w:between w:val="nil"/>
        </w:pBdr>
        <w:spacing w:line="240" w:lineRule="auto"/>
        <w:rPr>
          <w:color w:val="000000"/>
        </w:rPr>
      </w:pPr>
      <w:r>
        <w:rPr>
          <w:color w:val="000000"/>
        </w:rPr>
        <w:t>necessary to have 500 days?</w:t>
      </w:r>
    </w:p>
    <w:p w14:paraId="44ABC40F" w14:textId="77777777" w:rsidR="00ED56B9" w:rsidRDefault="00ED56B9">
      <w:pPr>
        <w:pStyle w:val="normal0"/>
        <w:widowControl w:val="0"/>
        <w:pBdr>
          <w:top w:val="nil"/>
          <w:left w:val="nil"/>
          <w:bottom w:val="nil"/>
          <w:right w:val="nil"/>
          <w:between w:val="nil"/>
        </w:pBdr>
        <w:spacing w:line="240" w:lineRule="auto"/>
        <w:rPr>
          <w:color w:val="000000"/>
        </w:rPr>
      </w:pPr>
    </w:p>
    <w:p w14:paraId="0C8D3D8F" w14:textId="77777777" w:rsidR="00ED56B9" w:rsidRDefault="00ED56B9">
      <w:pPr>
        <w:pStyle w:val="normal0"/>
        <w:widowControl w:val="0"/>
        <w:pBdr>
          <w:top w:val="nil"/>
          <w:left w:val="nil"/>
          <w:bottom w:val="nil"/>
          <w:right w:val="nil"/>
          <w:between w:val="nil"/>
        </w:pBdr>
        <w:spacing w:line="240" w:lineRule="auto"/>
        <w:rPr>
          <w:color w:val="000000"/>
        </w:rPr>
      </w:pPr>
      <w:r>
        <w:rPr>
          <w:color w:val="000000"/>
        </w:rPr>
        <w:t>SSH: No, this is arbitrary…</w:t>
      </w:r>
    </w:p>
  </w:comment>
  <w:comment w:id="2" w:author="Kendrick Shen" w:date="2019-04-05T14:02:00Z" w:initials="">
    <w:p w14:paraId="217F3CB7" w14:textId="77777777" w:rsidR="00ED56B9" w:rsidRDefault="00ED56B9">
      <w:pPr>
        <w:pStyle w:val="normal0"/>
        <w:widowControl w:val="0"/>
        <w:pBdr>
          <w:top w:val="nil"/>
          <w:left w:val="nil"/>
          <w:bottom w:val="nil"/>
          <w:right w:val="nil"/>
          <w:between w:val="nil"/>
        </w:pBdr>
        <w:spacing w:line="240" w:lineRule="auto"/>
        <w:rPr>
          <w:color w:val="000000"/>
        </w:rPr>
      </w:pPr>
      <w:r>
        <w:rPr>
          <w:color w:val="000000"/>
        </w:rPr>
        <w:t>citation required</w:t>
      </w:r>
    </w:p>
    <w:p w14:paraId="294900F0" w14:textId="77777777" w:rsidR="00ED56B9" w:rsidRDefault="00ED56B9">
      <w:pPr>
        <w:pStyle w:val="normal0"/>
        <w:widowControl w:val="0"/>
        <w:pBdr>
          <w:top w:val="nil"/>
          <w:left w:val="nil"/>
          <w:bottom w:val="nil"/>
          <w:right w:val="nil"/>
          <w:between w:val="nil"/>
        </w:pBdr>
        <w:spacing w:line="240" w:lineRule="auto"/>
        <w:rPr>
          <w:color w:val="000000"/>
        </w:rPr>
      </w:pPr>
    </w:p>
    <w:p w14:paraId="70B5C376" w14:textId="77777777" w:rsidR="00ED56B9" w:rsidRDefault="00ED56B9">
      <w:pPr>
        <w:pStyle w:val="normal0"/>
        <w:widowControl w:val="0"/>
        <w:pBdr>
          <w:top w:val="nil"/>
          <w:left w:val="nil"/>
          <w:bottom w:val="nil"/>
          <w:right w:val="nil"/>
          <w:between w:val="nil"/>
        </w:pBdr>
        <w:spacing w:line="240" w:lineRule="auto"/>
        <w:rPr>
          <w:color w:val="000000"/>
        </w:rPr>
      </w:pPr>
      <w:r>
        <w:rPr>
          <w:color w:val="000000"/>
        </w:rPr>
        <w:t>SSH: Let's model this after PSA. So look for a reference for the population mean and standard deviation of PSA.</w:t>
      </w:r>
    </w:p>
  </w:comment>
  <w:comment w:id="3" w:author="Sharon Hori" w:date="2019-04-05T14:43:00Z" w:initials="SH">
    <w:p w14:paraId="10531EBB" w14:textId="4C1DCA8A" w:rsidR="00ED56B9" w:rsidRDefault="00ED56B9">
      <w:pPr>
        <w:pStyle w:val="CommentText"/>
      </w:pPr>
      <w:r>
        <w:rPr>
          <w:rStyle w:val="CommentReference"/>
        </w:rPr>
        <w:annotationRef/>
      </w:r>
      <w:r>
        <w:t>Should describe what these sources of noise are. Also, think about how we would account for differences between technical variability (e.g., assay measurement reproducibility) vs. biological variability (e.g., circadian rhythms)?</w:t>
      </w:r>
    </w:p>
  </w:comment>
  <w:comment w:id="4" w:author="Sharon Hori" w:date="2019-04-05T14:31:00Z" w:initials="SH">
    <w:p w14:paraId="21D63F92" w14:textId="0B933CC4" w:rsidR="00ED56B9" w:rsidRDefault="00ED56B9">
      <w:pPr>
        <w:pStyle w:val="CommentText"/>
      </w:pPr>
      <w:r>
        <w:rPr>
          <w:rStyle w:val="CommentReference"/>
        </w:rPr>
        <w:annotationRef/>
      </w:r>
      <w:r>
        <w:t>I would define parameters μ_const and σ_const for this constant error model.  Use this notation for each error model.</w:t>
      </w:r>
    </w:p>
  </w:comment>
  <w:comment w:id="5" w:author="Sharon Hori" w:date="2019-04-05T14:34:00Z" w:initials="SH">
    <w:p w14:paraId="5E6423BE" w14:textId="14D626B3" w:rsidR="00ED56B9" w:rsidRDefault="00ED56B9">
      <w:pPr>
        <w:pStyle w:val="CommentText"/>
      </w:pPr>
      <w:r>
        <w:rPr>
          <w:rStyle w:val="CommentReference"/>
        </w:rPr>
        <w:annotationRef/>
      </w:r>
      <w:r>
        <w:t>Need to explain where 0.5 comes from</w:t>
      </w:r>
    </w:p>
  </w:comment>
  <w:comment w:id="6" w:author="Kendrick Shen" w:date="2019-04-05T14:36:00Z" w:initials="">
    <w:p w14:paraId="0D2C7BCF" w14:textId="77777777" w:rsidR="00ED56B9" w:rsidRDefault="00ED56B9">
      <w:pPr>
        <w:pStyle w:val="normal0"/>
        <w:widowControl w:val="0"/>
        <w:pBdr>
          <w:top w:val="nil"/>
          <w:left w:val="nil"/>
          <w:bottom w:val="nil"/>
          <w:right w:val="nil"/>
          <w:between w:val="nil"/>
        </w:pBdr>
        <w:spacing w:line="240" w:lineRule="auto"/>
        <w:rPr>
          <w:color w:val="000000"/>
        </w:rPr>
      </w:pPr>
      <w:r>
        <w:rPr>
          <w:color w:val="000000"/>
        </w:rPr>
        <w:t>try normalizing using less/more time</w:t>
      </w:r>
    </w:p>
    <w:p w14:paraId="17EEDB87" w14:textId="77777777" w:rsidR="00ED56B9" w:rsidRDefault="00ED56B9">
      <w:pPr>
        <w:pStyle w:val="normal0"/>
        <w:widowControl w:val="0"/>
        <w:pBdr>
          <w:top w:val="nil"/>
          <w:left w:val="nil"/>
          <w:bottom w:val="nil"/>
          <w:right w:val="nil"/>
          <w:between w:val="nil"/>
        </w:pBdr>
        <w:spacing w:line="240" w:lineRule="auto"/>
        <w:rPr>
          <w:color w:val="000000"/>
        </w:rPr>
      </w:pPr>
    </w:p>
    <w:p w14:paraId="416890A0" w14:textId="7E91347B" w:rsidR="00ED56B9" w:rsidRDefault="00ED56B9">
      <w:pPr>
        <w:pStyle w:val="normal0"/>
        <w:widowControl w:val="0"/>
        <w:pBdr>
          <w:top w:val="nil"/>
          <w:left w:val="nil"/>
          <w:bottom w:val="nil"/>
          <w:right w:val="nil"/>
          <w:between w:val="nil"/>
        </w:pBdr>
        <w:spacing w:line="240" w:lineRule="auto"/>
        <w:rPr>
          <w:color w:val="000000"/>
        </w:rPr>
      </w:pPr>
      <w:r>
        <w:rPr>
          <w:color w:val="000000"/>
        </w:rPr>
        <w:t>SSH: Yes, good idea…</w:t>
      </w:r>
    </w:p>
  </w:comment>
  <w:comment w:id="7" w:author="Kendrick Shen" w:date="2019-04-05T14:54:00Z" w:initials="">
    <w:p w14:paraId="7E966892" w14:textId="77777777" w:rsidR="00ED56B9" w:rsidRDefault="00ED56B9">
      <w:pPr>
        <w:pStyle w:val="normal0"/>
        <w:widowControl w:val="0"/>
        <w:pBdr>
          <w:top w:val="nil"/>
          <w:left w:val="nil"/>
          <w:bottom w:val="nil"/>
          <w:right w:val="nil"/>
          <w:between w:val="nil"/>
        </w:pBdr>
        <w:spacing w:line="240" w:lineRule="auto"/>
        <w:rPr>
          <w:color w:val="000000"/>
        </w:rPr>
      </w:pPr>
      <w:r>
        <w:rPr>
          <w:color w:val="000000"/>
        </w:rPr>
        <w:t>Why is this here? We're not using it?</w:t>
      </w:r>
    </w:p>
    <w:p w14:paraId="5B6D5D5D" w14:textId="77777777" w:rsidR="00ED56B9" w:rsidRDefault="00ED56B9">
      <w:pPr>
        <w:pStyle w:val="normal0"/>
        <w:widowControl w:val="0"/>
        <w:pBdr>
          <w:top w:val="nil"/>
          <w:left w:val="nil"/>
          <w:bottom w:val="nil"/>
          <w:right w:val="nil"/>
          <w:between w:val="nil"/>
        </w:pBdr>
        <w:spacing w:line="240" w:lineRule="auto"/>
        <w:rPr>
          <w:color w:val="000000"/>
        </w:rPr>
      </w:pPr>
    </w:p>
    <w:p w14:paraId="0DA390D4" w14:textId="474F09E5" w:rsidR="00ED56B9" w:rsidRDefault="00ED56B9">
      <w:pPr>
        <w:pStyle w:val="normal0"/>
        <w:widowControl w:val="0"/>
        <w:pBdr>
          <w:top w:val="nil"/>
          <w:left w:val="nil"/>
          <w:bottom w:val="nil"/>
          <w:right w:val="nil"/>
          <w:between w:val="nil"/>
        </w:pBdr>
        <w:spacing w:line="240" w:lineRule="auto"/>
        <w:rPr>
          <w:color w:val="000000"/>
        </w:rPr>
      </w:pPr>
      <w:r>
        <w:rPr>
          <w:color w:val="000000"/>
        </w:rPr>
        <w:t>SSH: We should test whether weighted kNN gives better classification results compared to non-weighted kNN.</w:t>
      </w:r>
    </w:p>
  </w:comment>
  <w:comment w:id="8" w:author="Kendrick Shen" w:date="2019-04-05T14:55:00Z" w:initials="">
    <w:p w14:paraId="6B36A7F7" w14:textId="77777777" w:rsidR="00ED56B9" w:rsidRDefault="00ED56B9">
      <w:pPr>
        <w:pStyle w:val="normal0"/>
        <w:widowControl w:val="0"/>
        <w:pBdr>
          <w:top w:val="nil"/>
          <w:left w:val="nil"/>
          <w:bottom w:val="nil"/>
          <w:right w:val="nil"/>
          <w:between w:val="nil"/>
        </w:pBdr>
        <w:spacing w:line="240" w:lineRule="auto"/>
        <w:rPr>
          <w:color w:val="000000"/>
        </w:rPr>
      </w:pPr>
      <w:r>
        <w:rPr>
          <w:color w:val="000000"/>
        </w:rPr>
        <w:t>try different values of k?</w:t>
      </w:r>
    </w:p>
    <w:p w14:paraId="615F0EE9" w14:textId="77777777" w:rsidR="00ED56B9" w:rsidRDefault="00ED56B9">
      <w:pPr>
        <w:pStyle w:val="normal0"/>
        <w:widowControl w:val="0"/>
        <w:pBdr>
          <w:top w:val="nil"/>
          <w:left w:val="nil"/>
          <w:bottom w:val="nil"/>
          <w:right w:val="nil"/>
          <w:between w:val="nil"/>
        </w:pBdr>
        <w:spacing w:line="240" w:lineRule="auto"/>
        <w:rPr>
          <w:color w:val="000000"/>
        </w:rPr>
      </w:pPr>
    </w:p>
    <w:p w14:paraId="16CBFC47" w14:textId="3DAA2FA0" w:rsidR="00ED56B9" w:rsidRDefault="00ED56B9">
      <w:pPr>
        <w:pStyle w:val="normal0"/>
        <w:widowControl w:val="0"/>
        <w:pBdr>
          <w:top w:val="nil"/>
          <w:left w:val="nil"/>
          <w:bottom w:val="nil"/>
          <w:right w:val="nil"/>
          <w:between w:val="nil"/>
        </w:pBdr>
        <w:spacing w:line="240" w:lineRule="auto"/>
        <w:rPr>
          <w:color w:val="000000"/>
        </w:rPr>
      </w:pPr>
      <w:r>
        <w:rPr>
          <w:color w:val="000000"/>
        </w:rPr>
        <w:t>SSH: Yes. Maggie only tried k=3.</w:t>
      </w:r>
    </w:p>
  </w:comment>
  <w:comment w:id="10" w:author="Kendrick Shen" w:date="2019-04-05T15:04:00Z" w:initials="">
    <w:p w14:paraId="4B27B8EF" w14:textId="77777777" w:rsidR="00ED56B9" w:rsidRDefault="00ED56B9">
      <w:pPr>
        <w:pStyle w:val="normal0"/>
        <w:widowControl w:val="0"/>
        <w:pBdr>
          <w:top w:val="nil"/>
          <w:left w:val="nil"/>
          <w:bottom w:val="nil"/>
          <w:right w:val="nil"/>
          <w:between w:val="nil"/>
        </w:pBdr>
        <w:spacing w:line="240" w:lineRule="auto"/>
        <w:rPr>
          <w:color w:val="000000"/>
        </w:rPr>
      </w:pPr>
      <w:r>
        <w:rPr>
          <w:color w:val="000000"/>
        </w:rPr>
        <w:t>how exactly?</w:t>
      </w:r>
    </w:p>
    <w:p w14:paraId="48F9B67B" w14:textId="77777777" w:rsidR="00ED56B9" w:rsidRDefault="00ED56B9">
      <w:pPr>
        <w:pStyle w:val="normal0"/>
        <w:widowControl w:val="0"/>
        <w:pBdr>
          <w:top w:val="nil"/>
          <w:left w:val="nil"/>
          <w:bottom w:val="nil"/>
          <w:right w:val="nil"/>
          <w:between w:val="nil"/>
        </w:pBdr>
        <w:spacing w:line="240" w:lineRule="auto"/>
        <w:rPr>
          <w:color w:val="000000"/>
        </w:rPr>
      </w:pPr>
    </w:p>
    <w:p w14:paraId="2EDA7A88" w14:textId="7CC0E04D" w:rsidR="00ED56B9" w:rsidRDefault="00ED56B9">
      <w:pPr>
        <w:pStyle w:val="normal0"/>
        <w:widowControl w:val="0"/>
        <w:pBdr>
          <w:top w:val="nil"/>
          <w:left w:val="nil"/>
          <w:bottom w:val="nil"/>
          <w:right w:val="nil"/>
          <w:between w:val="nil"/>
        </w:pBdr>
        <w:spacing w:line="240" w:lineRule="auto"/>
        <w:rPr>
          <w:color w:val="000000"/>
        </w:rPr>
      </w:pPr>
      <w:r>
        <w:rPr>
          <w:color w:val="000000"/>
        </w:rPr>
        <w:t>SSH: Need to clarify this with Maggie?</w:t>
      </w:r>
    </w:p>
  </w:comment>
  <w:comment w:id="9" w:author="Kendrick Shen" w:date="2019-01-23T20:30:00Z" w:initials="">
    <w:p w14:paraId="4DEE89DB" w14:textId="77777777" w:rsidR="00ED56B9" w:rsidRDefault="00ED56B9">
      <w:pPr>
        <w:pStyle w:val="normal0"/>
        <w:widowControl w:val="0"/>
        <w:pBdr>
          <w:top w:val="nil"/>
          <w:left w:val="nil"/>
          <w:bottom w:val="nil"/>
          <w:right w:val="nil"/>
          <w:between w:val="nil"/>
        </w:pBdr>
        <w:spacing w:line="240" w:lineRule="auto"/>
        <w:rPr>
          <w:color w:val="000000"/>
        </w:rPr>
      </w:pPr>
      <w:r>
        <w:rPr>
          <w:color w:val="000000"/>
        </w:rPr>
        <w:t>first after 100 days</w:t>
      </w:r>
    </w:p>
  </w:comment>
  <w:comment w:id="11" w:author="Kendrick Shen" w:date="2019-04-05T15:11:00Z" w:initials="">
    <w:p w14:paraId="532B7903" w14:textId="77777777" w:rsidR="00ED56B9" w:rsidRDefault="00ED56B9">
      <w:pPr>
        <w:pStyle w:val="normal0"/>
        <w:widowControl w:val="0"/>
        <w:pBdr>
          <w:top w:val="nil"/>
          <w:left w:val="nil"/>
          <w:bottom w:val="nil"/>
          <w:right w:val="nil"/>
          <w:between w:val="nil"/>
        </w:pBdr>
        <w:spacing w:line="240" w:lineRule="auto"/>
        <w:rPr>
          <w:color w:val="000000"/>
        </w:rPr>
      </w:pPr>
      <w:r>
        <w:rPr>
          <w:color w:val="000000"/>
        </w:rPr>
        <w:t>why</w:t>
      </w:r>
    </w:p>
    <w:p w14:paraId="719A20A4" w14:textId="77777777" w:rsidR="00ED56B9" w:rsidRDefault="00ED56B9">
      <w:pPr>
        <w:pStyle w:val="normal0"/>
        <w:widowControl w:val="0"/>
        <w:pBdr>
          <w:top w:val="nil"/>
          <w:left w:val="nil"/>
          <w:bottom w:val="nil"/>
          <w:right w:val="nil"/>
          <w:between w:val="nil"/>
        </w:pBdr>
        <w:spacing w:line="240" w:lineRule="auto"/>
        <w:rPr>
          <w:color w:val="000000"/>
        </w:rPr>
      </w:pPr>
    </w:p>
    <w:p w14:paraId="40E33521" w14:textId="479C6EA4" w:rsidR="00ED56B9" w:rsidRDefault="00ED56B9">
      <w:pPr>
        <w:pStyle w:val="normal0"/>
        <w:widowControl w:val="0"/>
        <w:pBdr>
          <w:top w:val="nil"/>
          <w:left w:val="nil"/>
          <w:bottom w:val="nil"/>
          <w:right w:val="nil"/>
          <w:between w:val="nil"/>
        </w:pBdr>
        <w:spacing w:line="240" w:lineRule="auto"/>
        <w:rPr>
          <w:color w:val="000000"/>
        </w:rPr>
      </w:pPr>
      <w:r>
        <w:rPr>
          <w:color w:val="000000"/>
        </w:rPr>
        <w:t>SSH: This is arbitrarily chosen for now. When you are ready to simulate this part, let’s discuss more realistic values.</w:t>
      </w:r>
    </w:p>
  </w:comment>
  <w:comment w:id="12" w:author="Kendrick Shen" w:date="2019-01-23T08:46:00Z" w:initials="">
    <w:p w14:paraId="45CE5BDB" w14:textId="77777777" w:rsidR="00ED56B9" w:rsidRDefault="00ED56B9">
      <w:pPr>
        <w:pStyle w:val="normal0"/>
        <w:widowControl w:val="0"/>
        <w:pBdr>
          <w:top w:val="nil"/>
          <w:left w:val="nil"/>
          <w:bottom w:val="nil"/>
          <w:right w:val="nil"/>
          <w:between w:val="nil"/>
        </w:pBdr>
        <w:spacing w:line="240" w:lineRule="auto"/>
        <w:rPr>
          <w:color w:val="000000"/>
        </w:rPr>
      </w:pPr>
      <w:r>
        <w:rPr>
          <w:color w:val="000000"/>
        </w:rPr>
        <w:t>also why</w:t>
      </w:r>
    </w:p>
  </w:comment>
  <w:comment w:id="13" w:author="Sharon Hori" w:date="2019-04-05T16:35:00Z" w:initials="SH">
    <w:p w14:paraId="39EF89F2" w14:textId="4B1DAE1B" w:rsidR="00ED56B9" w:rsidRDefault="00ED56B9">
      <w:pPr>
        <w:pStyle w:val="CommentText"/>
      </w:pPr>
      <w:r>
        <w:rPr>
          <w:rStyle w:val="CommentReference"/>
        </w:rPr>
        <w:annotationRef/>
      </w:r>
      <w:r>
        <w:t>We aren’t using the expanding window method here, correct? That’s for the autoregressive methods that were removed from the paper for now.</w:t>
      </w:r>
    </w:p>
  </w:comment>
  <w:comment w:id="14" w:author="Kendrick Shen" w:date="2019-04-05T15:12:00Z" w:initials="">
    <w:p w14:paraId="5E373AE7" w14:textId="77777777" w:rsidR="00ED56B9" w:rsidRDefault="00ED56B9">
      <w:pPr>
        <w:pStyle w:val="normal0"/>
        <w:widowControl w:val="0"/>
        <w:pBdr>
          <w:top w:val="nil"/>
          <w:left w:val="nil"/>
          <w:bottom w:val="nil"/>
          <w:right w:val="nil"/>
          <w:between w:val="nil"/>
        </w:pBdr>
        <w:spacing w:line="240" w:lineRule="auto"/>
        <w:rPr>
          <w:color w:val="000000"/>
        </w:rPr>
      </w:pPr>
      <w:r>
        <w:rPr>
          <w:color w:val="000000"/>
        </w:rPr>
        <w:t>how</w:t>
      </w:r>
      <w:r>
        <w:rPr>
          <w:color w:val="000000"/>
        </w:rPr>
        <w:t xml:space="preserve"> to generate? perhaps based on the mean of all the patients' trajectories for the first 100 days?</w:t>
      </w:r>
    </w:p>
    <w:p w14:paraId="07DB978C" w14:textId="77777777" w:rsidR="00ED56B9" w:rsidRDefault="00ED56B9">
      <w:pPr>
        <w:pStyle w:val="normal0"/>
        <w:widowControl w:val="0"/>
        <w:pBdr>
          <w:top w:val="nil"/>
          <w:left w:val="nil"/>
          <w:bottom w:val="nil"/>
          <w:right w:val="nil"/>
          <w:between w:val="nil"/>
        </w:pBdr>
        <w:spacing w:line="240" w:lineRule="auto"/>
        <w:rPr>
          <w:color w:val="000000"/>
        </w:rPr>
      </w:pPr>
    </w:p>
    <w:p w14:paraId="18A6AC64" w14:textId="2D3E9B4D" w:rsidR="00ED56B9" w:rsidRDefault="00ED56B9">
      <w:pPr>
        <w:pStyle w:val="normal0"/>
        <w:widowControl w:val="0"/>
        <w:pBdr>
          <w:top w:val="nil"/>
          <w:left w:val="nil"/>
          <w:bottom w:val="nil"/>
          <w:right w:val="nil"/>
          <w:between w:val="nil"/>
        </w:pBdr>
        <w:spacing w:line="240" w:lineRule="auto"/>
        <w:rPr>
          <w:color w:val="000000"/>
        </w:rPr>
      </w:pPr>
      <w:r>
        <w:rPr>
          <w:color w:val="000000"/>
        </w:rPr>
        <w:t>SSH: We can arbitrarilly set them for now, just to do a sensitivity analysis.</w:t>
      </w:r>
    </w:p>
  </w:comment>
  <w:comment w:id="15" w:author="Sharon Hori" w:date="2019-04-05T16:38:00Z" w:initials="SH">
    <w:p w14:paraId="275F8AF5" w14:textId="2850D0A0" w:rsidR="00ED56B9" w:rsidRDefault="00ED56B9">
      <w:pPr>
        <w:pStyle w:val="CommentText"/>
      </w:pPr>
      <w:r>
        <w:rPr>
          <w:rStyle w:val="CommentReference"/>
        </w:rPr>
        <w:annotationRef/>
      </w:r>
      <w:r>
        <w:t>Which statistical tests were used to determine “best”?</w:t>
      </w:r>
    </w:p>
  </w:comment>
  <w:comment w:id="16" w:author="Sharon Hori" w:date="2019-04-05T16:41:00Z" w:initials="SH">
    <w:p w14:paraId="0369A8D9" w14:textId="19382C83" w:rsidR="00ED56B9" w:rsidRDefault="00ED56B9">
      <w:pPr>
        <w:pStyle w:val="CommentText"/>
      </w:pPr>
      <w:r>
        <w:rPr>
          <w:rStyle w:val="CommentReference"/>
        </w:rPr>
        <w:annotationRef/>
      </w:r>
      <w:r>
        <w:t>Let’s refer to the noise models using the same names/notation as in the Methods.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63BF53" w14:textId="77777777" w:rsidR="00ED56B9" w:rsidRDefault="00ED56B9">
      <w:pPr>
        <w:spacing w:line="240" w:lineRule="auto"/>
      </w:pPr>
      <w:r>
        <w:separator/>
      </w:r>
    </w:p>
  </w:endnote>
  <w:endnote w:type="continuationSeparator" w:id="0">
    <w:p w14:paraId="77C63260" w14:textId="77777777" w:rsidR="00ED56B9" w:rsidRDefault="00ED56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04DB68" w14:textId="77777777" w:rsidR="00ED56B9" w:rsidRDefault="00ED56B9">
      <w:pPr>
        <w:spacing w:line="240" w:lineRule="auto"/>
      </w:pPr>
      <w:r>
        <w:separator/>
      </w:r>
    </w:p>
  </w:footnote>
  <w:footnote w:type="continuationSeparator" w:id="0">
    <w:p w14:paraId="0DB433F9" w14:textId="77777777" w:rsidR="00ED56B9" w:rsidRDefault="00ED56B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28C9A" w14:textId="77777777" w:rsidR="00ED56B9" w:rsidRDefault="00ED56B9">
    <w:pPr>
      <w:pStyle w:val="norm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215B1"/>
    <w:rsid w:val="00054183"/>
    <w:rsid w:val="000843A9"/>
    <w:rsid w:val="00180E11"/>
    <w:rsid w:val="001B5FF1"/>
    <w:rsid w:val="001C0BAC"/>
    <w:rsid w:val="001D0F34"/>
    <w:rsid w:val="00237FDC"/>
    <w:rsid w:val="002B106D"/>
    <w:rsid w:val="00395546"/>
    <w:rsid w:val="003B3A90"/>
    <w:rsid w:val="00443278"/>
    <w:rsid w:val="004D7E71"/>
    <w:rsid w:val="00504B0F"/>
    <w:rsid w:val="00512F8C"/>
    <w:rsid w:val="006215B1"/>
    <w:rsid w:val="00736FD5"/>
    <w:rsid w:val="007428D0"/>
    <w:rsid w:val="007866B2"/>
    <w:rsid w:val="008A3934"/>
    <w:rsid w:val="00AB5B78"/>
    <w:rsid w:val="00AF3075"/>
    <w:rsid w:val="00B125C2"/>
    <w:rsid w:val="00C67277"/>
    <w:rsid w:val="00EC4599"/>
    <w:rsid w:val="00ED56B9"/>
    <w:rsid w:val="00F272CB"/>
    <w:rsid w:val="00FB6281"/>
    <w:rsid w:val="00FC6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B2B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9554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5546"/>
    <w:rPr>
      <w:rFonts w:ascii="Lucida Grande" w:hAnsi="Lucida Grande" w:cs="Lucida Grande"/>
      <w:sz w:val="18"/>
      <w:szCs w:val="18"/>
    </w:rPr>
  </w:style>
  <w:style w:type="character" w:styleId="PlaceholderText">
    <w:name w:val="Placeholder Text"/>
    <w:basedOn w:val="DefaultParagraphFont"/>
    <w:uiPriority w:val="99"/>
    <w:semiHidden/>
    <w:rsid w:val="00FB6281"/>
    <w:rPr>
      <w:color w:val="808080"/>
    </w:rPr>
  </w:style>
  <w:style w:type="paragraph" w:styleId="Revision">
    <w:name w:val="Revision"/>
    <w:hidden/>
    <w:uiPriority w:val="99"/>
    <w:semiHidden/>
    <w:rsid w:val="00AB5B78"/>
    <w:pPr>
      <w:spacing w:line="240" w:lineRule="auto"/>
    </w:pPr>
  </w:style>
  <w:style w:type="paragraph" w:styleId="CommentSubject">
    <w:name w:val="annotation subject"/>
    <w:basedOn w:val="CommentText"/>
    <w:next w:val="CommentText"/>
    <w:link w:val="CommentSubjectChar"/>
    <w:uiPriority w:val="99"/>
    <w:semiHidden/>
    <w:unhideWhenUsed/>
    <w:rsid w:val="00FC6C12"/>
    <w:rPr>
      <w:b/>
      <w:bCs/>
      <w:sz w:val="20"/>
      <w:szCs w:val="20"/>
    </w:rPr>
  </w:style>
  <w:style w:type="character" w:customStyle="1" w:styleId="CommentSubjectChar">
    <w:name w:val="Comment Subject Char"/>
    <w:basedOn w:val="CommentTextChar"/>
    <w:link w:val="CommentSubject"/>
    <w:uiPriority w:val="99"/>
    <w:semiHidden/>
    <w:rsid w:val="00FC6C1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9554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5546"/>
    <w:rPr>
      <w:rFonts w:ascii="Lucida Grande" w:hAnsi="Lucida Grande" w:cs="Lucida Grande"/>
      <w:sz w:val="18"/>
      <w:szCs w:val="18"/>
    </w:rPr>
  </w:style>
  <w:style w:type="character" w:styleId="PlaceholderText">
    <w:name w:val="Placeholder Text"/>
    <w:basedOn w:val="DefaultParagraphFont"/>
    <w:uiPriority w:val="99"/>
    <w:semiHidden/>
    <w:rsid w:val="00FB6281"/>
    <w:rPr>
      <w:color w:val="808080"/>
    </w:rPr>
  </w:style>
  <w:style w:type="paragraph" w:styleId="Revision">
    <w:name w:val="Revision"/>
    <w:hidden/>
    <w:uiPriority w:val="99"/>
    <w:semiHidden/>
    <w:rsid w:val="00AB5B78"/>
    <w:pPr>
      <w:spacing w:line="240" w:lineRule="auto"/>
    </w:pPr>
  </w:style>
  <w:style w:type="paragraph" w:styleId="CommentSubject">
    <w:name w:val="annotation subject"/>
    <w:basedOn w:val="CommentText"/>
    <w:next w:val="CommentText"/>
    <w:link w:val="CommentSubjectChar"/>
    <w:uiPriority w:val="99"/>
    <w:semiHidden/>
    <w:unhideWhenUsed/>
    <w:rsid w:val="00FC6C12"/>
    <w:rPr>
      <w:b/>
      <w:bCs/>
      <w:sz w:val="20"/>
      <w:szCs w:val="20"/>
    </w:rPr>
  </w:style>
  <w:style w:type="character" w:customStyle="1" w:styleId="CommentSubjectChar">
    <w:name w:val="Comment Subject Char"/>
    <w:basedOn w:val="CommentTextChar"/>
    <w:link w:val="CommentSubject"/>
    <w:uiPriority w:val="99"/>
    <w:semiHidden/>
    <w:rsid w:val="00FC6C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1.xm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image" Target="media/image7.emf"/><Relationship Id="rId21" Type="http://schemas.openxmlformats.org/officeDocument/2006/relationships/oleObject" Target="embeddings/Microsoft_Equation7.bin"/><Relationship Id="rId22" Type="http://schemas.openxmlformats.org/officeDocument/2006/relationships/image" Target="media/image8.emf"/><Relationship Id="rId23" Type="http://schemas.openxmlformats.org/officeDocument/2006/relationships/oleObject" Target="embeddings/Microsoft_Equation8.bin"/><Relationship Id="rId24" Type="http://schemas.openxmlformats.org/officeDocument/2006/relationships/image" Target="media/image9.emf"/><Relationship Id="rId25" Type="http://schemas.openxmlformats.org/officeDocument/2006/relationships/oleObject" Target="embeddings/Microsoft_Equation9.bin"/><Relationship Id="rId26" Type="http://schemas.openxmlformats.org/officeDocument/2006/relationships/image" Target="media/image10.emf"/><Relationship Id="rId27" Type="http://schemas.openxmlformats.org/officeDocument/2006/relationships/oleObject" Target="embeddings/Microsoft_Equation10.bin"/><Relationship Id="rId28" Type="http://schemas.openxmlformats.org/officeDocument/2006/relationships/image" Target="media/image11.emf"/><Relationship Id="rId29" Type="http://schemas.openxmlformats.org/officeDocument/2006/relationships/oleObject" Target="embeddings/Microsoft_Equation11.bin"/><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12.emf"/><Relationship Id="rId31" Type="http://schemas.openxmlformats.org/officeDocument/2006/relationships/oleObject" Target="embeddings/Microsoft_Equation12.bin"/><Relationship Id="rId32" Type="http://schemas.openxmlformats.org/officeDocument/2006/relationships/image" Target="media/image13.emf"/><Relationship Id="rId9" Type="http://schemas.openxmlformats.org/officeDocument/2006/relationships/oleObject" Target="embeddings/Microsoft_Equation1.bin"/><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image" Target="media/image1.emf"/><Relationship Id="rId33" Type="http://schemas.openxmlformats.org/officeDocument/2006/relationships/oleObject" Target="embeddings/Microsoft_Equation13.bin"/><Relationship Id="rId34" Type="http://schemas.openxmlformats.org/officeDocument/2006/relationships/image" Target="media/image14.emf"/><Relationship Id="rId35" Type="http://schemas.openxmlformats.org/officeDocument/2006/relationships/oleObject" Target="embeddings/Microsoft_Equation14.bin"/><Relationship Id="rId36" Type="http://schemas.openxmlformats.org/officeDocument/2006/relationships/image" Target="media/image15.emf"/><Relationship Id="rId10" Type="http://schemas.openxmlformats.org/officeDocument/2006/relationships/image" Target="media/image2.emf"/><Relationship Id="rId11" Type="http://schemas.openxmlformats.org/officeDocument/2006/relationships/oleObject" Target="embeddings/Microsoft_Equation2.bin"/><Relationship Id="rId12" Type="http://schemas.openxmlformats.org/officeDocument/2006/relationships/image" Target="media/image3.emf"/><Relationship Id="rId13" Type="http://schemas.openxmlformats.org/officeDocument/2006/relationships/oleObject" Target="embeddings/Microsoft_Equation3.bin"/><Relationship Id="rId14" Type="http://schemas.openxmlformats.org/officeDocument/2006/relationships/image" Target="media/image4.emf"/><Relationship Id="rId15" Type="http://schemas.openxmlformats.org/officeDocument/2006/relationships/oleObject" Target="embeddings/Microsoft_Equation4.bin"/><Relationship Id="rId16" Type="http://schemas.openxmlformats.org/officeDocument/2006/relationships/image" Target="media/image5.emf"/><Relationship Id="rId17" Type="http://schemas.openxmlformats.org/officeDocument/2006/relationships/oleObject" Target="embeddings/Microsoft_Equation5.bin"/><Relationship Id="rId18" Type="http://schemas.openxmlformats.org/officeDocument/2006/relationships/image" Target="media/image6.emf"/><Relationship Id="rId19" Type="http://schemas.openxmlformats.org/officeDocument/2006/relationships/oleObject" Target="embeddings/Microsoft_Equation6.bin"/><Relationship Id="rId37" Type="http://schemas.openxmlformats.org/officeDocument/2006/relationships/oleObject" Target="embeddings/Microsoft_Equation15.bin"/><Relationship Id="rId38" Type="http://schemas.openxmlformats.org/officeDocument/2006/relationships/image" Target="media/image16.emf"/><Relationship Id="rId39" Type="http://schemas.openxmlformats.org/officeDocument/2006/relationships/oleObject" Target="embeddings/Microsoft_Equation16.bin"/><Relationship Id="rId40" Type="http://schemas.openxmlformats.org/officeDocument/2006/relationships/image" Target="media/image17.emf"/><Relationship Id="rId41" Type="http://schemas.openxmlformats.org/officeDocument/2006/relationships/oleObject" Target="embeddings/Microsoft_Equation17.bin"/><Relationship Id="rId42" Type="http://schemas.openxmlformats.org/officeDocument/2006/relationships/image" Target="media/image18.emf"/><Relationship Id="rId43" Type="http://schemas.openxmlformats.org/officeDocument/2006/relationships/oleObject" Target="embeddings/Microsoft_Equation18.bin"/><Relationship Id="rId44" Type="http://schemas.openxmlformats.org/officeDocument/2006/relationships/image" Target="media/image19.emf"/><Relationship Id="rId45" Type="http://schemas.openxmlformats.org/officeDocument/2006/relationships/oleObject" Target="embeddings/Microsoft_Equation1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10</Pages>
  <Words>3758</Words>
  <Characters>21422</Characters>
  <Application>Microsoft Macintosh Word</Application>
  <DocSecurity>0</DocSecurity>
  <Lines>178</Lines>
  <Paragraphs>50</Paragraphs>
  <ScaleCrop>false</ScaleCrop>
  <Company/>
  <LinksUpToDate>false</LinksUpToDate>
  <CharactersWithSpaces>25130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Sharon Hori</cp:lastModifiedBy>
  <cp:revision>10</cp:revision>
  <dcterms:created xsi:type="dcterms:W3CDTF">2019-04-05T20:05:00Z</dcterms:created>
  <dcterms:modified xsi:type="dcterms:W3CDTF">2019-04-05T23:58:00Z</dcterms:modified>
</cp:coreProperties>
</file>